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A767B3" w:rsidP="620038E6" w:rsidRDefault="00A767B3" w14:paraId="672A6659" wp14:textId="1ADF1BE6">
      <w:pPr>
        <w:pStyle w:val="Title"/>
        <w:rPr>
          <w:rFonts w:ascii="Times New Roman" w:hAnsi="Times New Roman" w:cs="Times New Roman"/>
          <w:sz w:val="24"/>
          <w:szCs w:val="24"/>
        </w:rPr>
        <w:pPrChange w:author="microsoft" w:date="2023-10-01T18:25:30.762Z">
          <w:pPr>
            <w:spacing w:after="0" w:line="480" w:lineRule="auto"/>
            <w:jc w:val="center"/>
          </w:pPr>
        </w:pPrChange>
      </w:pPr>
      <w:r w:rsidRPr="620038E6" w:rsidR="00A767B3">
        <w:rPr>
          <w:rPrChange w:author="microsoft" w:date="2023-10-01T18:25:30.752Z" w:id="1995553625">
            <w:rPr>
              <w:rFonts w:ascii="Times New Roman" w:hAnsi="Times New Roman" w:cs="Times New Roman"/>
              <w:sz w:val="24"/>
              <w:szCs w:val="24"/>
            </w:rPr>
          </w:rPrChange>
        </w:rPr>
        <w:t>Fulfillment</w:t>
      </w:r>
      <w:r w:rsidRPr="620038E6" w:rsidR="007403BF">
        <w:rPr>
          <w:rPrChange w:author="microsoft" w:date="2023-10-01T18:25:30.754Z" w:id="147570479">
            <w:rPr>
              <w:rFonts w:ascii="Times New Roman" w:hAnsi="Times New Roman" w:cs="Times New Roman"/>
              <w:sz w:val="24"/>
              <w:szCs w:val="24"/>
            </w:rPr>
          </w:rPrChange>
        </w:rPr>
        <w:t xml:space="preserve"> in </w:t>
      </w:r>
      <w:r w:rsidRPr="620038E6" w:rsidR="007403BF">
        <w:rPr>
          <w:i w:val="1"/>
          <w:iCs w:val="1"/>
          <w:rPrChange w:author="microsoft" w:date="2023-10-01T18:25:30.757Z" w:id="1798153036">
            <w:rPr>
              <w:rFonts w:ascii="Times New Roman" w:hAnsi="Times New Roman" w:cs="Times New Roman"/>
              <w:i w:val="1"/>
              <w:iCs w:val="1"/>
              <w:sz w:val="24"/>
              <w:szCs w:val="24"/>
            </w:rPr>
          </w:rPrChange>
        </w:rPr>
        <w:t>As You Like It</w:t>
      </w:r>
    </w:p>
    <w:p xmlns:wp14="http://schemas.microsoft.com/office/word/2010/wordml" w:rsidR="00A767B3" w:rsidP="001D5058" w:rsidRDefault="00A767B3" w14:paraId="0A37501D" wp14:textId="77777777">
      <w:pPr>
        <w:spacing w:after="0" w:line="480" w:lineRule="auto"/>
        <w:rPr>
          <w:rFonts w:ascii="Times New Roman" w:hAnsi="Times New Roman" w:cs="Times New Roman"/>
          <w:sz w:val="24"/>
          <w:szCs w:val="24"/>
        </w:rPr>
      </w:pPr>
    </w:p>
    <w:p xmlns:wp14="http://schemas.microsoft.com/office/word/2010/wordml" w:rsidR="004A0C3C" w:rsidP="001D5058" w:rsidRDefault="00873AFE" w14:paraId="4A690958"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Since Bloom and Jaffa’</w:t>
      </w:r>
      <w:r w:rsidR="00BD05A6">
        <w:rPr>
          <w:rFonts w:ascii="Times New Roman" w:hAnsi="Times New Roman" w:cs="Times New Roman"/>
          <w:sz w:val="24"/>
          <w:szCs w:val="24"/>
        </w:rPr>
        <w:t>s</w:t>
      </w:r>
      <w:r w:rsidRPr="00AC0EFE" w:rsidR="001B3A03">
        <w:rPr>
          <w:rFonts w:ascii="Times New Roman" w:hAnsi="Times New Roman" w:cs="Times New Roman"/>
          <w:sz w:val="24"/>
          <w:szCs w:val="24"/>
        </w:rPr>
        <w:t xml:space="preserve"> </w:t>
      </w:r>
      <w:r w:rsidR="00BD05A6">
        <w:rPr>
          <w:rFonts w:ascii="Times New Roman" w:hAnsi="Times New Roman" w:cs="Times New Roman"/>
          <w:sz w:val="24"/>
          <w:szCs w:val="24"/>
        </w:rPr>
        <w:t>seminal work most political ph</w:t>
      </w:r>
      <w:r w:rsidR="00990861">
        <w:rPr>
          <w:rFonts w:ascii="Times New Roman" w:hAnsi="Times New Roman" w:cs="Times New Roman"/>
          <w:sz w:val="24"/>
          <w:szCs w:val="24"/>
        </w:rPr>
        <w:t>ilosophers who have engaged with</w:t>
      </w:r>
      <w:r w:rsidR="00BD05A6">
        <w:rPr>
          <w:rFonts w:ascii="Times New Roman" w:hAnsi="Times New Roman" w:cs="Times New Roman"/>
          <w:sz w:val="24"/>
          <w:szCs w:val="24"/>
        </w:rPr>
        <w:t xml:space="preserve"> Shakespeare have </w:t>
      </w:r>
      <w:r w:rsidR="00A552E9">
        <w:rPr>
          <w:rFonts w:ascii="Times New Roman" w:hAnsi="Times New Roman" w:cs="Times New Roman"/>
          <w:sz w:val="24"/>
          <w:szCs w:val="24"/>
        </w:rPr>
        <w:t>place</w:t>
      </w:r>
      <w:r w:rsidR="009F54A9">
        <w:rPr>
          <w:rFonts w:ascii="Times New Roman" w:hAnsi="Times New Roman" w:cs="Times New Roman"/>
          <w:sz w:val="24"/>
          <w:szCs w:val="24"/>
        </w:rPr>
        <w:t>d him firmly</w:t>
      </w:r>
      <w:r w:rsidR="00A552E9">
        <w:rPr>
          <w:rFonts w:ascii="Times New Roman" w:hAnsi="Times New Roman" w:cs="Times New Roman"/>
          <w:sz w:val="24"/>
          <w:szCs w:val="24"/>
        </w:rPr>
        <w:t xml:space="preserve"> in</w:t>
      </w:r>
      <w:r w:rsidR="000920F0">
        <w:rPr>
          <w:rFonts w:ascii="Times New Roman" w:hAnsi="Times New Roman" w:cs="Times New Roman"/>
          <w:sz w:val="24"/>
          <w:szCs w:val="24"/>
        </w:rPr>
        <w:t xml:space="preserve"> the classical</w:t>
      </w:r>
      <w:r w:rsidRPr="00AC0EFE" w:rsidR="001B3A03">
        <w:rPr>
          <w:rFonts w:ascii="Times New Roman" w:hAnsi="Times New Roman" w:cs="Times New Roman"/>
          <w:sz w:val="24"/>
          <w:szCs w:val="24"/>
        </w:rPr>
        <w:t xml:space="preserve"> tradition.</w:t>
      </w:r>
      <w:r w:rsidR="004A0C3C">
        <w:rPr>
          <w:rStyle w:val="FootnoteReference"/>
          <w:rFonts w:ascii="Times New Roman" w:hAnsi="Times New Roman" w:cs="Times New Roman"/>
          <w:sz w:val="24"/>
          <w:szCs w:val="24"/>
        </w:rPr>
        <w:footnoteReference w:id="1"/>
      </w:r>
      <w:r w:rsidR="001100B5">
        <w:rPr>
          <w:rFonts w:ascii="Times New Roman" w:hAnsi="Times New Roman" w:cs="Times New Roman"/>
          <w:sz w:val="24"/>
          <w:szCs w:val="24"/>
        </w:rPr>
        <w:t xml:space="preserve"> </w:t>
      </w:r>
      <w:r w:rsidRPr="00AC0EFE" w:rsidR="004A0C3C">
        <w:rPr>
          <w:rFonts w:ascii="Times New Roman" w:hAnsi="Times New Roman" w:cs="Times New Roman"/>
          <w:sz w:val="24"/>
          <w:szCs w:val="24"/>
        </w:rPr>
        <w:t>Few have directly challenged this</w:t>
      </w:r>
      <w:r w:rsidR="004A0C3C">
        <w:rPr>
          <w:rFonts w:ascii="Times New Roman" w:hAnsi="Times New Roman" w:cs="Times New Roman"/>
          <w:sz w:val="24"/>
          <w:szCs w:val="24"/>
        </w:rPr>
        <w:t xml:space="preserve"> view, but occasionally it has been </w:t>
      </w:r>
      <w:r w:rsidRPr="00AC0EFE" w:rsidR="004A0C3C">
        <w:rPr>
          <w:rFonts w:ascii="Times New Roman" w:hAnsi="Times New Roman" w:cs="Times New Roman"/>
          <w:sz w:val="24"/>
          <w:szCs w:val="24"/>
        </w:rPr>
        <w:t>acknowledge</w:t>
      </w:r>
      <w:r w:rsidR="004A0C3C">
        <w:rPr>
          <w:rFonts w:ascii="Times New Roman" w:hAnsi="Times New Roman" w:cs="Times New Roman"/>
          <w:sz w:val="24"/>
          <w:szCs w:val="24"/>
        </w:rPr>
        <w:t>d</w:t>
      </w:r>
      <w:r w:rsidRPr="00AC0EFE" w:rsidR="004A0C3C">
        <w:rPr>
          <w:rFonts w:ascii="Times New Roman" w:hAnsi="Times New Roman" w:cs="Times New Roman"/>
          <w:sz w:val="24"/>
          <w:szCs w:val="24"/>
        </w:rPr>
        <w:t xml:space="preserve"> that the</w:t>
      </w:r>
      <w:r w:rsidR="004A0C3C">
        <w:rPr>
          <w:rFonts w:ascii="Times New Roman" w:hAnsi="Times New Roman" w:cs="Times New Roman"/>
          <w:sz w:val="24"/>
          <w:szCs w:val="24"/>
        </w:rPr>
        <w:t>re are elements in his thinking which are impossible to reconcile with classical philosophy.</w:t>
      </w:r>
      <w:r w:rsidR="001100B5">
        <w:rPr>
          <w:rFonts w:ascii="Times New Roman" w:hAnsi="Times New Roman" w:cs="Times New Roman"/>
          <w:sz w:val="24"/>
          <w:szCs w:val="24"/>
        </w:rPr>
        <w:t xml:space="preserve"> </w:t>
      </w:r>
      <w:r w:rsidRPr="00AC0EFE" w:rsidR="004A0C3C">
        <w:rPr>
          <w:rFonts w:ascii="Times New Roman" w:hAnsi="Times New Roman" w:cs="Times New Roman"/>
          <w:sz w:val="24"/>
          <w:szCs w:val="24"/>
        </w:rPr>
        <w:t>David Lowenthal no</w:t>
      </w:r>
      <w:r w:rsidR="004A0C3C">
        <w:rPr>
          <w:rFonts w:ascii="Times New Roman" w:hAnsi="Times New Roman" w:cs="Times New Roman"/>
          <w:sz w:val="24"/>
          <w:szCs w:val="24"/>
        </w:rPr>
        <w:t>tes of Prospero that it is his “</w:t>
      </w:r>
      <w:r w:rsidRPr="00AC0EFE" w:rsidR="004A0C3C">
        <w:rPr>
          <w:rFonts w:ascii="Times New Roman" w:hAnsi="Times New Roman" w:cs="Times New Roman"/>
          <w:sz w:val="24"/>
          <w:szCs w:val="24"/>
        </w:rPr>
        <w:t>three year daughter’s smile</w:t>
      </w:r>
      <w:r w:rsidR="00A767B3">
        <w:rPr>
          <w:rFonts w:ascii="Times New Roman" w:hAnsi="Times New Roman" w:cs="Times New Roman"/>
          <w:sz w:val="24"/>
          <w:szCs w:val="24"/>
        </w:rPr>
        <w:t xml:space="preserve">. . . </w:t>
      </w:r>
      <w:r w:rsidRPr="00AC0EFE" w:rsidR="004A0C3C">
        <w:rPr>
          <w:rFonts w:ascii="Times New Roman" w:hAnsi="Times New Roman" w:cs="Times New Roman"/>
          <w:sz w:val="24"/>
          <w:szCs w:val="24"/>
        </w:rPr>
        <w:t>and not his philosophy that bore</w:t>
      </w:r>
      <w:r w:rsidR="004A0C3C">
        <w:rPr>
          <w:rFonts w:ascii="Times New Roman" w:hAnsi="Times New Roman" w:cs="Times New Roman"/>
          <w:sz w:val="24"/>
          <w:szCs w:val="24"/>
        </w:rPr>
        <w:t xml:space="preserve"> him through the ordeal at sea,”</w:t>
      </w:r>
      <w:r w:rsidRPr="00AC0EFE" w:rsidR="004A0C3C">
        <w:rPr>
          <w:rFonts w:ascii="Times New Roman" w:hAnsi="Times New Roman" w:cs="Times New Roman"/>
          <w:sz w:val="24"/>
          <w:szCs w:val="24"/>
        </w:rPr>
        <w:t xml:space="preserve"> and argues elsewhere that in </w:t>
      </w:r>
      <w:r w:rsidRPr="007403BF" w:rsidR="004A0C3C">
        <w:rPr>
          <w:rFonts w:ascii="Times New Roman" w:hAnsi="Times New Roman" w:cs="Times New Roman"/>
          <w:i/>
          <w:sz w:val="24"/>
          <w:szCs w:val="24"/>
        </w:rPr>
        <w:t>Romeo and Juliet</w:t>
      </w:r>
      <w:r w:rsidRPr="00AC0EFE" w:rsidR="004A0C3C">
        <w:rPr>
          <w:rFonts w:ascii="Times New Roman" w:hAnsi="Times New Roman" w:cs="Times New Roman"/>
          <w:sz w:val="24"/>
          <w:szCs w:val="24"/>
        </w:rPr>
        <w:t xml:space="preserve"> Shakespeare goes </w:t>
      </w:r>
      <w:r w:rsidR="004A0C3C">
        <w:rPr>
          <w:rFonts w:ascii="Times New Roman" w:hAnsi="Times New Roman" w:cs="Times New Roman"/>
          <w:sz w:val="24"/>
          <w:szCs w:val="24"/>
        </w:rPr>
        <w:t>“</w:t>
      </w:r>
      <w:r w:rsidRPr="00AC0EFE" w:rsidR="004A0C3C">
        <w:rPr>
          <w:rFonts w:ascii="Times New Roman" w:hAnsi="Times New Roman" w:cs="Times New Roman"/>
          <w:sz w:val="24"/>
          <w:szCs w:val="24"/>
        </w:rPr>
        <w:t>beyond the value placed on sexual love by classical philosophers</w:t>
      </w:r>
      <w:r w:rsidR="00A767B3">
        <w:rPr>
          <w:rFonts w:ascii="Times New Roman" w:hAnsi="Times New Roman" w:cs="Times New Roman"/>
          <w:sz w:val="24"/>
          <w:szCs w:val="24"/>
        </w:rPr>
        <w:t xml:space="preserve">. . . </w:t>
      </w:r>
      <w:r w:rsidRPr="00AC0EFE" w:rsidR="004A0C3C">
        <w:rPr>
          <w:rFonts w:ascii="Times New Roman" w:hAnsi="Times New Roman" w:cs="Times New Roman"/>
          <w:sz w:val="24"/>
          <w:szCs w:val="24"/>
        </w:rPr>
        <w:t>celebrating a higher form of love in a new w</w:t>
      </w:r>
      <w:r w:rsidR="004A0C3C">
        <w:rPr>
          <w:rFonts w:ascii="Times New Roman" w:hAnsi="Times New Roman" w:cs="Times New Roman"/>
          <w:sz w:val="24"/>
          <w:szCs w:val="24"/>
        </w:rPr>
        <w:t>ay</w:t>
      </w:r>
      <w:r w:rsidRPr="00AC0EFE" w:rsidR="004A0C3C">
        <w:rPr>
          <w:rFonts w:ascii="Times New Roman" w:hAnsi="Times New Roman" w:cs="Times New Roman"/>
          <w:sz w:val="24"/>
          <w:szCs w:val="24"/>
        </w:rPr>
        <w:t>.</w:t>
      </w:r>
      <w:r w:rsidR="004A0C3C">
        <w:rPr>
          <w:rFonts w:ascii="Times New Roman" w:hAnsi="Times New Roman" w:cs="Times New Roman"/>
          <w:sz w:val="24"/>
          <w:szCs w:val="24"/>
        </w:rPr>
        <w:t>”</w:t>
      </w:r>
      <w:r w:rsidR="004A0C3C">
        <w:rPr>
          <w:rStyle w:val="FootnoteReference"/>
          <w:rFonts w:ascii="Times New Roman" w:hAnsi="Times New Roman" w:cs="Times New Roman"/>
          <w:sz w:val="24"/>
          <w:szCs w:val="24"/>
        </w:rPr>
        <w:footnoteReference w:id="2"/>
      </w:r>
      <w:r w:rsidR="00EF2D4D">
        <w:rPr>
          <w:rFonts w:ascii="Times New Roman" w:hAnsi="Times New Roman" w:cs="Times New Roman"/>
          <w:sz w:val="24"/>
          <w:szCs w:val="24"/>
        </w:rPr>
        <w:t xml:space="preserve"> </w:t>
      </w:r>
      <w:r w:rsidRPr="00AC0EFE" w:rsidR="004A0C3C">
        <w:rPr>
          <w:rFonts w:ascii="Times New Roman" w:hAnsi="Times New Roman" w:cs="Times New Roman"/>
          <w:sz w:val="24"/>
          <w:szCs w:val="24"/>
        </w:rPr>
        <w:t>Scott Crider even a</w:t>
      </w:r>
      <w:r w:rsidR="004A0C3C">
        <w:rPr>
          <w:rFonts w:ascii="Times New Roman" w:hAnsi="Times New Roman" w:cs="Times New Roman"/>
          <w:sz w:val="24"/>
          <w:szCs w:val="24"/>
        </w:rPr>
        <w:t>rgues that Shakespeare “enacts a modern love”</w:t>
      </w:r>
      <w:r w:rsidRPr="00AC0EFE" w:rsidR="004A0C3C">
        <w:rPr>
          <w:rFonts w:ascii="Times New Roman" w:hAnsi="Times New Roman" w:cs="Times New Roman"/>
          <w:sz w:val="24"/>
          <w:szCs w:val="24"/>
        </w:rPr>
        <w:t xml:space="preserve"> in the way he celebrates</w:t>
      </w:r>
      <w:r w:rsidR="004A0C3C">
        <w:rPr>
          <w:rFonts w:ascii="Times New Roman" w:hAnsi="Times New Roman" w:cs="Times New Roman"/>
          <w:sz w:val="24"/>
          <w:szCs w:val="24"/>
        </w:rPr>
        <w:t xml:space="preserve"> “the lyric will to constancy in love”</w:t>
      </w:r>
      <w:r w:rsidRPr="00AC0EFE" w:rsidR="004A0C3C">
        <w:rPr>
          <w:rFonts w:ascii="Times New Roman" w:hAnsi="Times New Roman" w:cs="Times New Roman"/>
          <w:sz w:val="24"/>
          <w:szCs w:val="24"/>
        </w:rPr>
        <w:t xml:space="preserve"> in hi</w:t>
      </w:r>
      <w:r w:rsidR="004A0C3C">
        <w:rPr>
          <w:rFonts w:ascii="Times New Roman" w:hAnsi="Times New Roman" w:cs="Times New Roman"/>
          <w:sz w:val="24"/>
          <w:szCs w:val="24"/>
        </w:rPr>
        <w:t>s sonnets.</w:t>
      </w:r>
      <w:r w:rsidR="004A0C3C">
        <w:rPr>
          <w:rStyle w:val="FootnoteReference"/>
          <w:rFonts w:ascii="Times New Roman" w:hAnsi="Times New Roman" w:cs="Times New Roman"/>
          <w:sz w:val="24"/>
          <w:szCs w:val="24"/>
        </w:rPr>
        <w:footnoteReference w:id="3"/>
      </w:r>
      <w:r w:rsidR="00EF2D4D">
        <w:rPr>
          <w:rFonts w:ascii="Times New Roman" w:hAnsi="Times New Roman" w:cs="Times New Roman"/>
          <w:sz w:val="24"/>
          <w:szCs w:val="24"/>
        </w:rPr>
        <w:t xml:space="preserve"> </w:t>
      </w:r>
      <w:r w:rsidR="004A0C3C">
        <w:rPr>
          <w:rFonts w:ascii="Times New Roman" w:hAnsi="Times New Roman" w:cs="Times New Roman"/>
          <w:sz w:val="24"/>
          <w:szCs w:val="24"/>
        </w:rPr>
        <w:t>If these critics are correct</w:t>
      </w:r>
      <w:r w:rsidR="00036889">
        <w:rPr>
          <w:rFonts w:ascii="Times New Roman" w:hAnsi="Times New Roman" w:cs="Times New Roman"/>
          <w:sz w:val="24"/>
          <w:szCs w:val="24"/>
        </w:rPr>
        <w:t>,</w:t>
      </w:r>
      <w:r w:rsidR="004A0C3C">
        <w:rPr>
          <w:rFonts w:ascii="Times New Roman" w:hAnsi="Times New Roman" w:cs="Times New Roman"/>
          <w:sz w:val="24"/>
          <w:szCs w:val="24"/>
        </w:rPr>
        <w:t xml:space="preserve"> Shakespeare would clearly be diverging from the classical tendency to </w:t>
      </w:r>
      <w:ins w:author="Richard" w:date="2015-06-20T09:20:00Z" w:id="2">
        <w:r w:rsidR="004B1616">
          <w:rPr>
            <w:rFonts w:ascii="Times New Roman" w:hAnsi="Times New Roman" w:cs="Times New Roman"/>
            <w:sz w:val="24"/>
            <w:szCs w:val="24"/>
          </w:rPr>
          <w:t xml:space="preserve">value </w:t>
        </w:r>
      </w:ins>
      <w:r w:rsidR="004A0C3C">
        <w:rPr>
          <w:rFonts w:ascii="Times New Roman" w:hAnsi="Times New Roman" w:cs="Times New Roman"/>
          <w:sz w:val="24"/>
          <w:szCs w:val="24"/>
        </w:rPr>
        <w:t>friendship only insofar as it facilitates philosophy.</w:t>
      </w:r>
      <w:r w:rsidR="004A0C3C">
        <w:rPr>
          <w:rStyle w:val="FootnoteReference"/>
          <w:rFonts w:ascii="Times New Roman" w:hAnsi="Times New Roman" w:cs="Times New Roman"/>
          <w:sz w:val="24"/>
          <w:szCs w:val="24"/>
        </w:rPr>
        <w:footnoteReference w:id="4"/>
      </w:r>
      <w:r w:rsidR="001100B5">
        <w:rPr>
          <w:rFonts w:ascii="Times New Roman" w:hAnsi="Times New Roman" w:cs="Times New Roman"/>
          <w:sz w:val="24"/>
          <w:szCs w:val="24"/>
        </w:rPr>
        <w:t xml:space="preserve"> </w:t>
      </w:r>
      <w:r w:rsidR="004A0C3C">
        <w:rPr>
          <w:rFonts w:ascii="Times New Roman" w:hAnsi="Times New Roman" w:cs="Times New Roman"/>
          <w:sz w:val="24"/>
          <w:szCs w:val="24"/>
        </w:rPr>
        <w:t>The comedies are not often studied by political philosophers</w:t>
      </w:r>
      <w:r w:rsidR="00042657">
        <w:rPr>
          <w:rFonts w:ascii="Times New Roman" w:hAnsi="Times New Roman" w:cs="Times New Roman"/>
          <w:sz w:val="24"/>
          <w:szCs w:val="24"/>
        </w:rPr>
        <w:t>—</w:t>
      </w:r>
      <w:r w:rsidR="004A0C3C">
        <w:rPr>
          <w:rFonts w:ascii="Times New Roman" w:hAnsi="Times New Roman" w:cs="Times New Roman"/>
          <w:sz w:val="24"/>
          <w:szCs w:val="24"/>
        </w:rPr>
        <w:t>perhaps precisely because they seem to be concerned principally with love and friendship</w:t>
      </w:r>
      <w:r w:rsidR="00042657">
        <w:rPr>
          <w:rFonts w:ascii="Times New Roman" w:hAnsi="Times New Roman" w:cs="Times New Roman"/>
          <w:sz w:val="24"/>
          <w:szCs w:val="24"/>
        </w:rPr>
        <w:t>—</w:t>
      </w:r>
      <w:r w:rsidR="004A0C3C">
        <w:rPr>
          <w:rFonts w:ascii="Times New Roman" w:hAnsi="Times New Roman" w:cs="Times New Roman"/>
          <w:sz w:val="24"/>
          <w:szCs w:val="24"/>
        </w:rPr>
        <w:t xml:space="preserve">but I would argue that they contain the heart of Shakespeare’s thought about the ways in which love can </w:t>
      </w:r>
      <w:r w:rsidR="00036889">
        <w:rPr>
          <w:rFonts w:ascii="Times New Roman" w:hAnsi="Times New Roman" w:cs="Times New Roman"/>
          <w:sz w:val="24"/>
          <w:szCs w:val="24"/>
        </w:rPr>
        <w:t>fulfill</w:t>
      </w:r>
      <w:r w:rsidR="004A0C3C">
        <w:rPr>
          <w:rFonts w:ascii="Times New Roman" w:hAnsi="Times New Roman" w:cs="Times New Roman"/>
          <w:sz w:val="24"/>
          <w:szCs w:val="24"/>
        </w:rPr>
        <w:t xml:space="preserve"> us.</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The events of </w:t>
      </w:r>
      <w:r w:rsidRPr="00E60F51" w:rsidR="004A0C3C">
        <w:rPr>
          <w:rFonts w:ascii="Times New Roman" w:hAnsi="Times New Roman" w:cs="Times New Roman"/>
          <w:i/>
          <w:sz w:val="24"/>
          <w:szCs w:val="24"/>
        </w:rPr>
        <w:t>As You Like It</w:t>
      </w:r>
      <w:r w:rsidR="004A0C3C">
        <w:rPr>
          <w:rFonts w:ascii="Times New Roman" w:hAnsi="Times New Roman" w:cs="Times New Roman"/>
          <w:sz w:val="24"/>
          <w:szCs w:val="24"/>
        </w:rPr>
        <w:t xml:space="preserve"> can easily be summar</w:t>
      </w:r>
      <w:r w:rsidR="00957E68">
        <w:rPr>
          <w:rFonts w:ascii="Times New Roman" w:hAnsi="Times New Roman" w:cs="Times New Roman"/>
          <w:sz w:val="24"/>
          <w:szCs w:val="24"/>
        </w:rPr>
        <w:t>ize</w:t>
      </w:r>
      <w:r w:rsidR="004A0C3C">
        <w:rPr>
          <w:rFonts w:ascii="Times New Roman" w:hAnsi="Times New Roman" w:cs="Times New Roman"/>
          <w:sz w:val="24"/>
          <w:szCs w:val="24"/>
        </w:rPr>
        <w:t xml:space="preserve">d: the hero, Orlando, and the heroine, Rosalind, </w:t>
      </w:r>
      <w:r w:rsidR="004A0C3C">
        <w:rPr>
          <w:rFonts w:ascii="Times New Roman" w:hAnsi="Times New Roman" w:cs="Times New Roman"/>
          <w:sz w:val="24"/>
          <w:szCs w:val="24"/>
        </w:rPr>
        <w:t>are both forced to flee to the Forest of Arden, where they encounter Rosalind’s father, Duke Senior, who has also been exiled.</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All three are followed into exile by loyal friends: Rosalind by her cousin Celia and Touchstone, her fool; Orlando by Adam, the faithful family retainer; and Duke Senior by a number of lords, including Jaques, a quirky melancholic.</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Once in the forest, Rosalind tests out Orlando as a potential lover under the cover of her male disguise, and various pastoral characters are encountered, one of whom Touchstone marries.</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I will argue that Shakespeare uses these apparently trivial events to smuggle in a carefully developed and logically ordered argument.</w:t>
      </w:r>
      <w:r w:rsidR="004A0C3C">
        <w:rPr>
          <w:rStyle w:val="FootnoteReference"/>
          <w:rFonts w:ascii="Times New Roman" w:hAnsi="Times New Roman" w:cs="Times New Roman"/>
          <w:sz w:val="24"/>
          <w:szCs w:val="24"/>
        </w:rPr>
        <w:footnoteReference w:id="5"/>
      </w:r>
      <w:r w:rsidR="001100B5">
        <w:rPr>
          <w:rFonts w:ascii="Times New Roman" w:hAnsi="Times New Roman" w:cs="Times New Roman"/>
          <w:sz w:val="24"/>
          <w:szCs w:val="24"/>
        </w:rPr>
        <w:t xml:space="preserve"> </w:t>
      </w:r>
    </w:p>
    <w:p xmlns:wp14="http://schemas.microsoft.com/office/word/2010/wordml" w:rsidRPr="006A3D8D" w:rsidR="004A0C3C" w:rsidP="001D5058" w:rsidRDefault="004A0C3C" w14:paraId="11D69531" wp14:textId="77777777">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The play opens with the hero, </w:t>
      </w:r>
      <w:r w:rsidRPr="0083110B">
        <w:rPr>
          <w:rFonts w:ascii="Times New Roman" w:hAnsi="Times New Roman" w:cs="Times New Roman"/>
          <w:sz w:val="24"/>
          <w:szCs w:val="24"/>
        </w:rPr>
        <w:t>Orlando</w:t>
      </w:r>
      <w:r>
        <w:rPr>
          <w:rFonts w:ascii="Times New Roman" w:hAnsi="Times New Roman" w:cs="Times New Roman"/>
          <w:sz w:val="24"/>
          <w:szCs w:val="24"/>
        </w:rPr>
        <w:t>, bitterly complaining about the tyrannical behavi</w:t>
      </w:r>
      <w:r w:rsidR="00CE1E7B">
        <w:rPr>
          <w:rFonts w:ascii="Times New Roman" w:hAnsi="Times New Roman" w:cs="Times New Roman"/>
          <w:sz w:val="24"/>
          <w:szCs w:val="24"/>
        </w:rPr>
        <w:t>or</w:t>
      </w:r>
      <w:r>
        <w:rPr>
          <w:rFonts w:ascii="Times New Roman" w:hAnsi="Times New Roman" w:cs="Times New Roman"/>
          <w:sz w:val="24"/>
          <w:szCs w:val="24"/>
        </w:rPr>
        <w:t xml:space="preserve"> of his elder brother Oliver since his father’s death.</w:t>
      </w:r>
      <w:r w:rsidR="001100B5">
        <w:rPr>
          <w:rFonts w:ascii="Times New Roman" w:hAnsi="Times New Roman" w:cs="Times New Roman"/>
          <w:sz w:val="24"/>
          <w:szCs w:val="24"/>
        </w:rPr>
        <w:t xml:space="preserve"> </w:t>
      </w:r>
      <w:r>
        <w:rPr>
          <w:rFonts w:ascii="Times New Roman" w:hAnsi="Times New Roman" w:cs="Times New Roman"/>
          <w:sz w:val="24"/>
          <w:szCs w:val="24"/>
        </w:rPr>
        <w:t>He</w:t>
      </w:r>
      <w:r w:rsidRPr="0083110B">
        <w:rPr>
          <w:rFonts w:ascii="Times New Roman" w:hAnsi="Times New Roman" w:cs="Times New Roman"/>
          <w:sz w:val="24"/>
          <w:szCs w:val="24"/>
        </w:rPr>
        <w:t xml:space="preserve"> admits that me</w:t>
      </w:r>
      <w:r>
        <w:rPr>
          <w:rFonts w:ascii="Times New Roman" w:hAnsi="Times New Roman" w:cs="Times New Roman"/>
          <w:sz w:val="24"/>
          <w:szCs w:val="24"/>
        </w:rPr>
        <w:t>re “</w:t>
      </w:r>
      <w:r w:rsidRPr="0083110B">
        <w:rPr>
          <w:rFonts w:ascii="Times New Roman" w:hAnsi="Times New Roman" w:cs="Times New Roman"/>
          <w:sz w:val="24"/>
          <w:szCs w:val="24"/>
        </w:rPr>
        <w:t>growth</w:t>
      </w:r>
      <w:r>
        <w:rPr>
          <w:rFonts w:ascii="Times New Roman" w:hAnsi="Times New Roman" w:cs="Times New Roman"/>
          <w:sz w:val="24"/>
          <w:szCs w:val="24"/>
        </w:rPr>
        <w:t>” is a “</w:t>
      </w:r>
      <w:r w:rsidRPr="0083110B">
        <w:rPr>
          <w:rFonts w:ascii="Times New Roman" w:hAnsi="Times New Roman" w:cs="Times New Roman"/>
          <w:sz w:val="24"/>
          <w:szCs w:val="24"/>
        </w:rPr>
        <w:t>gain</w:t>
      </w:r>
      <w:r>
        <w:rPr>
          <w:rFonts w:ascii="Times New Roman" w:hAnsi="Times New Roman" w:cs="Times New Roman"/>
          <w:sz w:val="24"/>
          <w:szCs w:val="24"/>
        </w:rPr>
        <w:t>”</w:t>
      </w:r>
      <w:r w:rsidRPr="0083110B">
        <w:rPr>
          <w:rFonts w:ascii="Times New Roman" w:hAnsi="Times New Roman" w:cs="Times New Roman"/>
          <w:sz w:val="24"/>
          <w:szCs w:val="24"/>
        </w:rPr>
        <w:t xml:space="preserve"> and that he is given enough to eat, but complains bitterly </w:t>
      </w:r>
      <w:r>
        <w:rPr>
          <w:rFonts w:ascii="Times New Roman" w:hAnsi="Times New Roman" w:cs="Times New Roman"/>
          <w:sz w:val="24"/>
          <w:szCs w:val="24"/>
        </w:rPr>
        <w:t>that his brother “</w:t>
      </w:r>
      <w:r w:rsidRPr="0083110B">
        <w:rPr>
          <w:rFonts w:ascii="Times New Roman" w:hAnsi="Times New Roman" w:cs="Times New Roman"/>
          <w:sz w:val="24"/>
          <w:szCs w:val="24"/>
        </w:rPr>
        <w:t>mines his gentility with his education</w:t>
      </w:r>
      <w:r>
        <w:rPr>
          <w:rFonts w:ascii="Times New Roman" w:hAnsi="Times New Roman" w:cs="Times New Roman"/>
          <w:sz w:val="24"/>
          <w:szCs w:val="24"/>
        </w:rPr>
        <w:t>” (1.1.10</w:t>
      </w:r>
      <w:r w:rsidR="001100B5">
        <w:rPr>
          <w:rFonts w:ascii="Times New Roman" w:hAnsi="Times New Roman" w:cs="Times New Roman"/>
          <w:sz w:val="24"/>
          <w:szCs w:val="24"/>
        </w:rPr>
        <w:t>–</w:t>
      </w:r>
      <w:r>
        <w:rPr>
          <w:rFonts w:ascii="Times New Roman" w:hAnsi="Times New Roman" w:cs="Times New Roman"/>
          <w:sz w:val="24"/>
          <w:szCs w:val="24"/>
        </w:rPr>
        <w:t>14, 1.1.</w:t>
      </w:r>
      <w:r w:rsidRPr="0083110B">
        <w:rPr>
          <w:rFonts w:ascii="Times New Roman" w:hAnsi="Times New Roman" w:cs="Times New Roman"/>
          <w:sz w:val="24"/>
          <w:szCs w:val="24"/>
        </w:rPr>
        <w:t>21).</w:t>
      </w:r>
      <w:r>
        <w:rPr>
          <w:rStyle w:val="FootnoteReference"/>
          <w:rFonts w:ascii="Times New Roman" w:hAnsi="Times New Roman" w:cs="Times New Roman"/>
          <w:sz w:val="24"/>
          <w:szCs w:val="24"/>
        </w:rPr>
        <w:footnoteReference w:id="6"/>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The intensity of Orlando’s rage suggests that his hunger to advance himself is as deep</w:t>
      </w:r>
      <w:r w:rsidR="007473F6">
        <w:rPr>
          <w:rFonts w:ascii="Times New Roman" w:hAnsi="Times New Roman" w:cs="Times New Roman"/>
          <w:sz w:val="24"/>
          <w:szCs w:val="24"/>
        </w:rPr>
        <w:t>-</w:t>
      </w:r>
      <w:r w:rsidRPr="0083110B">
        <w:rPr>
          <w:rFonts w:ascii="Times New Roman" w:hAnsi="Times New Roman" w:cs="Times New Roman"/>
          <w:sz w:val="24"/>
          <w:szCs w:val="24"/>
        </w:rPr>
        <w:t>seated as his need to eat, even though he recogni</w:t>
      </w:r>
      <w:r w:rsidR="007473F6">
        <w:rPr>
          <w:rFonts w:ascii="Times New Roman" w:hAnsi="Times New Roman" w:cs="Times New Roman"/>
          <w:sz w:val="24"/>
          <w:szCs w:val="24"/>
        </w:rPr>
        <w:t>z</w:t>
      </w:r>
      <w:r w:rsidRPr="0083110B">
        <w:rPr>
          <w:rFonts w:ascii="Times New Roman" w:hAnsi="Times New Roman" w:cs="Times New Roman"/>
          <w:sz w:val="24"/>
          <w:szCs w:val="24"/>
        </w:rPr>
        <w:t xml:space="preserve">es dimly </w:t>
      </w:r>
      <w:r>
        <w:rPr>
          <w:rFonts w:ascii="Times New Roman" w:hAnsi="Times New Roman" w:cs="Times New Roman"/>
          <w:sz w:val="24"/>
          <w:szCs w:val="24"/>
        </w:rPr>
        <w:t xml:space="preserve">even at this point </w:t>
      </w:r>
      <w:r w:rsidRPr="0083110B">
        <w:rPr>
          <w:rFonts w:ascii="Times New Roman" w:hAnsi="Times New Roman" w:cs="Times New Roman"/>
          <w:sz w:val="24"/>
          <w:szCs w:val="24"/>
        </w:rPr>
        <w:t xml:space="preserve">that social status, or </w:t>
      </w:r>
      <w:r>
        <w:rPr>
          <w:rFonts w:ascii="Times New Roman" w:hAnsi="Times New Roman" w:cs="Times New Roman"/>
          <w:sz w:val="24"/>
          <w:szCs w:val="24"/>
        </w:rPr>
        <w:t>“</w:t>
      </w:r>
      <w:r w:rsidRPr="0083110B">
        <w:rPr>
          <w:rFonts w:ascii="Times New Roman" w:hAnsi="Times New Roman" w:cs="Times New Roman"/>
          <w:sz w:val="24"/>
          <w:szCs w:val="24"/>
        </w:rPr>
        <w:t>the courtesy of nations</w:t>
      </w:r>
      <w:r>
        <w:rPr>
          <w:rFonts w:ascii="Times New Roman" w:hAnsi="Times New Roman" w:cs="Times New Roman"/>
          <w:sz w:val="24"/>
          <w:szCs w:val="24"/>
        </w:rPr>
        <w:t>”</w:t>
      </w:r>
      <w:r w:rsidRPr="0083110B">
        <w:rPr>
          <w:rFonts w:ascii="Times New Roman" w:hAnsi="Times New Roman" w:cs="Times New Roman"/>
          <w:sz w:val="24"/>
          <w:szCs w:val="24"/>
        </w:rPr>
        <w:t xml:space="preserve"> as he calls it, is insubstantial</w:t>
      </w:r>
      <w:r>
        <w:rPr>
          <w:rFonts w:ascii="Times New Roman" w:hAnsi="Times New Roman" w:cs="Times New Roman"/>
          <w:sz w:val="24"/>
          <w:szCs w:val="24"/>
        </w:rPr>
        <w:t xml:space="preserve"> compared to his innate “</w:t>
      </w:r>
      <w:r w:rsidRPr="0083110B">
        <w:rPr>
          <w:rFonts w:ascii="Times New Roman" w:hAnsi="Times New Roman" w:cs="Times New Roman"/>
          <w:sz w:val="24"/>
          <w:szCs w:val="24"/>
        </w:rPr>
        <w:t>blood</w:t>
      </w:r>
      <w:r>
        <w:rPr>
          <w:rFonts w:ascii="Times New Roman" w:hAnsi="Times New Roman" w:cs="Times New Roman"/>
          <w:sz w:val="24"/>
          <w:szCs w:val="24"/>
        </w:rPr>
        <w:t>” (1.1.</w:t>
      </w:r>
      <w:r w:rsidRPr="0083110B">
        <w:rPr>
          <w:rFonts w:ascii="Times New Roman" w:hAnsi="Times New Roman" w:cs="Times New Roman"/>
          <w:sz w:val="24"/>
          <w:szCs w:val="24"/>
        </w:rPr>
        <w:t>44</w:t>
      </w:r>
      <w:r w:rsidR="001100B5">
        <w:rPr>
          <w:rFonts w:ascii="Times New Roman" w:hAnsi="Times New Roman" w:cs="Times New Roman"/>
          <w:sz w:val="24"/>
          <w:szCs w:val="24"/>
        </w:rPr>
        <w:t>–</w:t>
      </w:r>
      <w:r>
        <w:rPr>
          <w:rFonts w:ascii="Times New Roman" w:hAnsi="Times New Roman" w:cs="Times New Roman"/>
          <w:sz w:val="24"/>
          <w:szCs w:val="24"/>
        </w:rPr>
        <w:t>4</w:t>
      </w:r>
      <w:r w:rsidRPr="0083110B">
        <w:rPr>
          <w:rFonts w:ascii="Times New Roman" w:hAnsi="Times New Roman" w:cs="Times New Roman"/>
          <w:sz w:val="24"/>
          <w:szCs w:val="24"/>
        </w:rPr>
        <w:t>8).</w:t>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It is a similar desire for hon</w:t>
      </w:r>
      <w:r w:rsidR="00CE1E7B">
        <w:rPr>
          <w:rFonts w:ascii="Times New Roman" w:hAnsi="Times New Roman" w:cs="Times New Roman"/>
          <w:sz w:val="24"/>
          <w:szCs w:val="24"/>
        </w:rPr>
        <w:t>or</w:t>
      </w:r>
      <w:r w:rsidRPr="0083110B">
        <w:rPr>
          <w:rFonts w:ascii="Times New Roman" w:hAnsi="Times New Roman" w:cs="Times New Roman"/>
          <w:sz w:val="24"/>
          <w:szCs w:val="24"/>
        </w:rPr>
        <w:t xml:space="preserve"> that seems to underlie his brother’s jealous conviction that Orlando is</w:t>
      </w:r>
      <w:r>
        <w:rPr>
          <w:rFonts w:ascii="Times New Roman" w:hAnsi="Times New Roman" w:cs="Times New Roman"/>
          <w:sz w:val="24"/>
          <w:szCs w:val="24"/>
        </w:rPr>
        <w:t xml:space="preserve"> more “</w:t>
      </w:r>
      <w:r w:rsidRPr="0083110B">
        <w:rPr>
          <w:rFonts w:ascii="Times New Roman" w:hAnsi="Times New Roman" w:cs="Times New Roman"/>
          <w:sz w:val="24"/>
          <w:szCs w:val="24"/>
        </w:rPr>
        <w:t>enchantingly belov’d</w:t>
      </w:r>
      <w:r>
        <w:rPr>
          <w:rFonts w:ascii="Times New Roman" w:hAnsi="Times New Roman" w:cs="Times New Roman"/>
          <w:sz w:val="24"/>
          <w:szCs w:val="24"/>
        </w:rPr>
        <w:t>” by the people than himself (1.1.163</w:t>
      </w:r>
      <w:r w:rsidR="001100B5">
        <w:rPr>
          <w:rFonts w:ascii="Times New Roman" w:hAnsi="Times New Roman" w:cs="Times New Roman"/>
          <w:sz w:val="24"/>
          <w:szCs w:val="24"/>
        </w:rPr>
        <w:t>–</w:t>
      </w:r>
      <w:r w:rsidRPr="0083110B">
        <w:rPr>
          <w:rFonts w:ascii="Times New Roman" w:hAnsi="Times New Roman" w:cs="Times New Roman"/>
          <w:sz w:val="24"/>
          <w:szCs w:val="24"/>
        </w:rPr>
        <w:t>71).</w:t>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Both here and elsewhere in the play such ambitions are presented as</w:t>
      </w:r>
      <w:r>
        <w:rPr>
          <w:rFonts w:ascii="Times New Roman" w:hAnsi="Times New Roman" w:cs="Times New Roman"/>
          <w:sz w:val="24"/>
          <w:szCs w:val="24"/>
        </w:rPr>
        <w:t xml:space="preserve"> either</w:t>
      </w:r>
      <w:r w:rsidRPr="0083110B">
        <w:rPr>
          <w:rFonts w:ascii="Times New Roman" w:hAnsi="Times New Roman" w:cs="Times New Roman"/>
          <w:sz w:val="24"/>
          <w:szCs w:val="24"/>
        </w:rPr>
        <w:t xml:space="preserve"> fruitless</w:t>
      </w:r>
      <w:r>
        <w:rPr>
          <w:rFonts w:ascii="Times New Roman" w:hAnsi="Times New Roman" w:cs="Times New Roman"/>
          <w:sz w:val="24"/>
          <w:szCs w:val="24"/>
        </w:rPr>
        <w:t xml:space="preserve"> or actively painful</w:t>
      </w:r>
      <w:r w:rsidR="00042657">
        <w:rPr>
          <w:rFonts w:ascii="Times New Roman" w:hAnsi="Times New Roman" w:cs="Times New Roman"/>
          <w:sz w:val="24"/>
          <w:szCs w:val="24"/>
        </w:rPr>
        <w:t>—</w:t>
      </w:r>
      <w:r w:rsidRPr="0083110B">
        <w:rPr>
          <w:rFonts w:ascii="Times New Roman" w:hAnsi="Times New Roman" w:cs="Times New Roman"/>
          <w:sz w:val="24"/>
          <w:szCs w:val="24"/>
        </w:rPr>
        <w:t>in that they lead us to compare ourselves continually with others</w:t>
      </w:r>
      <w:r>
        <w:rPr>
          <w:rFonts w:ascii="Times New Roman" w:hAnsi="Times New Roman" w:cs="Times New Roman"/>
          <w:sz w:val="24"/>
          <w:szCs w:val="24"/>
        </w:rPr>
        <w:t>,</w:t>
      </w:r>
      <w:r w:rsidRPr="0083110B">
        <w:rPr>
          <w:rFonts w:ascii="Times New Roman" w:hAnsi="Times New Roman" w:cs="Times New Roman"/>
          <w:sz w:val="24"/>
          <w:szCs w:val="24"/>
        </w:rPr>
        <w:t xml:space="preserve"> while diverting us from what is intrinsically satisfying</w:t>
      </w:r>
      <w:r w:rsidR="00042657">
        <w:rPr>
          <w:rFonts w:ascii="Times New Roman" w:hAnsi="Times New Roman" w:cs="Times New Roman"/>
          <w:sz w:val="24"/>
          <w:szCs w:val="24"/>
        </w:rPr>
        <w:t>—</w:t>
      </w:r>
      <w:r w:rsidRPr="0083110B">
        <w:rPr>
          <w:rFonts w:ascii="Times New Roman" w:hAnsi="Times New Roman" w:cs="Times New Roman"/>
          <w:sz w:val="24"/>
          <w:szCs w:val="24"/>
        </w:rPr>
        <w:t>but at the same time as deeply embedded in our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should be noted, however, that </w:t>
      </w:r>
      <w:r w:rsidRPr="00F3177E">
        <w:rPr>
          <w:rFonts w:ascii="Times New Roman" w:hAnsi="Times New Roman" w:cs="Times New Roman"/>
          <w:sz w:val="24"/>
          <w:szCs w:val="24"/>
        </w:rPr>
        <w:t xml:space="preserve">Orlando’s bold assault on his elder </w:t>
      </w:r>
      <w:r w:rsidRPr="00F3177E">
        <w:rPr>
          <w:rFonts w:ascii="Times New Roman" w:hAnsi="Times New Roman" w:cs="Times New Roman"/>
          <w:sz w:val="24"/>
          <w:szCs w:val="24"/>
        </w:rPr>
        <w:t>brother seems</w:t>
      </w:r>
      <w:r>
        <w:rPr>
          <w:rFonts w:ascii="Times New Roman" w:hAnsi="Times New Roman" w:cs="Times New Roman"/>
          <w:sz w:val="24"/>
          <w:szCs w:val="24"/>
        </w:rPr>
        <w:t xml:space="preserve"> </w:t>
      </w:r>
      <w:r w:rsidRPr="00F3177E">
        <w:rPr>
          <w:rFonts w:ascii="Times New Roman" w:hAnsi="Times New Roman" w:cs="Times New Roman"/>
          <w:sz w:val="24"/>
          <w:szCs w:val="24"/>
        </w:rPr>
        <w:t>to be</w:t>
      </w:r>
      <w:r>
        <w:rPr>
          <w:rFonts w:ascii="Times New Roman" w:hAnsi="Times New Roman" w:cs="Times New Roman"/>
          <w:sz w:val="24"/>
          <w:szCs w:val="24"/>
        </w:rPr>
        <w:t xml:space="preserve"> provoked</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primarily </w:t>
      </w:r>
      <w:r w:rsidRPr="00F3177E">
        <w:rPr>
          <w:rFonts w:ascii="Times New Roman" w:hAnsi="Times New Roman" w:cs="Times New Roman"/>
          <w:sz w:val="24"/>
          <w:szCs w:val="24"/>
        </w:rPr>
        <w:t>by</w:t>
      </w:r>
      <w:r>
        <w:rPr>
          <w:rFonts w:ascii="Times New Roman" w:hAnsi="Times New Roman" w:cs="Times New Roman"/>
          <w:sz w:val="24"/>
          <w:szCs w:val="24"/>
        </w:rPr>
        <w:t xml:space="preserve"> his attachment to</w:t>
      </w:r>
      <w:r w:rsidRPr="00F3177E">
        <w:rPr>
          <w:rFonts w:ascii="Times New Roman" w:hAnsi="Times New Roman" w:cs="Times New Roman"/>
          <w:sz w:val="24"/>
          <w:szCs w:val="24"/>
        </w:rPr>
        <w:t xml:space="preserve"> his father’s</w:t>
      </w:r>
      <w:r>
        <w:rPr>
          <w:rFonts w:ascii="Times New Roman" w:hAnsi="Times New Roman" w:cs="Times New Roman"/>
          <w:sz w:val="24"/>
          <w:szCs w:val="24"/>
        </w:rPr>
        <w:t xml:space="preserve"> memory, although here, as is typical of his character in the early part of the play, pride and love merge in a rather confused way: “</w:t>
      </w:r>
      <w:r w:rsidRPr="00F3177E">
        <w:rPr>
          <w:rFonts w:ascii="Times New Roman" w:hAnsi="Times New Roman" w:cs="Times New Roman"/>
          <w:sz w:val="24"/>
          <w:szCs w:val="24"/>
        </w:rPr>
        <w:t>he is thrice a villain that sa</w:t>
      </w:r>
      <w:r>
        <w:rPr>
          <w:rFonts w:ascii="Times New Roman" w:hAnsi="Times New Roman" w:cs="Times New Roman"/>
          <w:sz w:val="24"/>
          <w:szCs w:val="24"/>
        </w:rPr>
        <w:t>ys such a father begot villains” (1.1.57</w:t>
      </w:r>
      <w:r w:rsidR="001100B5">
        <w:rPr>
          <w:rFonts w:ascii="Times New Roman" w:hAnsi="Times New Roman" w:cs="Times New Roman"/>
          <w:sz w:val="24"/>
          <w:szCs w:val="24"/>
        </w:rPr>
        <w:t>–</w:t>
      </w:r>
      <w:r>
        <w:rPr>
          <w:rFonts w:ascii="Times New Roman" w:hAnsi="Times New Roman" w:cs="Times New Roman"/>
          <w:sz w:val="24"/>
          <w:szCs w:val="24"/>
        </w:rPr>
        <w:t>59).</w:t>
      </w:r>
    </w:p>
    <w:p xmlns:wp14="http://schemas.microsoft.com/office/word/2010/wordml" w:rsidR="004A0C3C" w:rsidP="001D5058" w:rsidRDefault="004A0C3C" w14:paraId="10873B6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Shakespeare chooses this moment to emphas</w:t>
      </w:r>
      <w:r w:rsidR="00957E68">
        <w:rPr>
          <w:rFonts w:ascii="Times New Roman" w:hAnsi="Times New Roman" w:cs="Times New Roman"/>
          <w:sz w:val="24"/>
          <w:szCs w:val="24"/>
        </w:rPr>
        <w:t>ize</w:t>
      </w:r>
      <w:r>
        <w:rPr>
          <w:rFonts w:ascii="Times New Roman" w:hAnsi="Times New Roman" w:cs="Times New Roman"/>
          <w:sz w:val="24"/>
          <w:szCs w:val="24"/>
        </w:rPr>
        <w:t xml:space="preserve"> his key theme through insistent references to</w:t>
      </w:r>
      <w:r w:rsidRPr="00F3177E">
        <w:rPr>
          <w:rFonts w:ascii="Times New Roman" w:hAnsi="Times New Roman" w:cs="Times New Roman"/>
          <w:sz w:val="24"/>
          <w:szCs w:val="24"/>
        </w:rPr>
        <w:t xml:space="preserve"> </w:t>
      </w:r>
      <w:r>
        <w:rPr>
          <w:rFonts w:ascii="Times New Roman" w:hAnsi="Times New Roman" w:cs="Times New Roman"/>
          <w:sz w:val="24"/>
          <w:szCs w:val="24"/>
        </w:rPr>
        <w:t>the power of loyal devotion.</w:t>
      </w:r>
      <w:r w:rsidR="00EF2D4D">
        <w:rPr>
          <w:rFonts w:ascii="Times New Roman" w:hAnsi="Times New Roman" w:cs="Times New Roman"/>
          <w:sz w:val="24"/>
          <w:szCs w:val="24"/>
        </w:rPr>
        <w:t xml:space="preserve"> </w:t>
      </w:r>
      <w:r>
        <w:rPr>
          <w:rFonts w:ascii="Times New Roman" w:hAnsi="Times New Roman" w:cs="Times New Roman"/>
          <w:sz w:val="24"/>
          <w:szCs w:val="24"/>
        </w:rPr>
        <w:t>We see</w:t>
      </w:r>
      <w:r w:rsidRPr="00F3177E">
        <w:rPr>
          <w:rFonts w:ascii="Times New Roman" w:hAnsi="Times New Roman" w:cs="Times New Roman"/>
          <w:sz w:val="24"/>
          <w:szCs w:val="24"/>
        </w:rPr>
        <w:t xml:space="preserve"> </w:t>
      </w:r>
      <w:r>
        <w:rPr>
          <w:rFonts w:ascii="Times New Roman" w:hAnsi="Times New Roman" w:cs="Times New Roman"/>
          <w:sz w:val="24"/>
          <w:szCs w:val="24"/>
        </w:rPr>
        <w:t>Adam’s brave and defiant devotion to his dead master’s memory,</w:t>
      </w:r>
      <w:r w:rsidRPr="00F3177E">
        <w:rPr>
          <w:rFonts w:ascii="Times New Roman" w:hAnsi="Times New Roman" w:cs="Times New Roman"/>
          <w:sz w:val="24"/>
          <w:szCs w:val="24"/>
        </w:rPr>
        <w:t xml:space="preserve"> </w:t>
      </w:r>
      <w:r>
        <w:rPr>
          <w:rFonts w:ascii="Times New Roman" w:hAnsi="Times New Roman" w:cs="Times New Roman"/>
          <w:sz w:val="24"/>
          <w:szCs w:val="24"/>
        </w:rPr>
        <w:t>even though he is now officially attached to the tyrannical Oliver, and we learn the latest news from court: that the old duke, Rosalind’s father, has been banished by his younger brother Frederick, but followed into exile by “</w:t>
      </w:r>
      <w:r w:rsidRPr="00F3177E">
        <w:rPr>
          <w:rFonts w:ascii="Times New Roman" w:hAnsi="Times New Roman" w:cs="Times New Roman"/>
          <w:sz w:val="24"/>
          <w:szCs w:val="24"/>
        </w:rPr>
        <w:t>three or four loving lords</w:t>
      </w:r>
      <w:r>
        <w:rPr>
          <w:rFonts w:ascii="Times New Roman" w:hAnsi="Times New Roman" w:cs="Times New Roman"/>
          <w:sz w:val="24"/>
          <w:szCs w:val="24"/>
        </w:rPr>
        <w:t>,” who endure the confiscation of</w:t>
      </w:r>
      <w:r w:rsidRPr="00F3177E">
        <w:rPr>
          <w:rFonts w:ascii="Times New Roman" w:hAnsi="Times New Roman" w:cs="Times New Roman"/>
          <w:sz w:val="24"/>
          <w:szCs w:val="24"/>
        </w:rPr>
        <w:t xml:space="preserve"> their </w:t>
      </w:r>
      <w:r>
        <w:rPr>
          <w:rFonts w:ascii="Times New Roman" w:hAnsi="Times New Roman" w:cs="Times New Roman"/>
          <w:sz w:val="24"/>
          <w:szCs w:val="24"/>
        </w:rPr>
        <w:t>property as punishment for their loyalty; while Frederick’s daughter</w:t>
      </w:r>
      <w:r w:rsidRPr="00F3177E">
        <w:rPr>
          <w:rFonts w:ascii="Times New Roman" w:hAnsi="Times New Roman" w:cs="Times New Roman"/>
          <w:sz w:val="24"/>
          <w:szCs w:val="24"/>
        </w:rPr>
        <w:t xml:space="preserve"> Celia</w:t>
      </w:r>
      <w:r>
        <w:rPr>
          <w:rFonts w:ascii="Times New Roman" w:hAnsi="Times New Roman" w:cs="Times New Roman"/>
          <w:sz w:val="24"/>
          <w:szCs w:val="24"/>
        </w:rPr>
        <w:t xml:space="preserve"> has developed such a</w:t>
      </w:r>
      <w:r w:rsidRPr="00F3177E">
        <w:rPr>
          <w:rFonts w:ascii="Times New Roman" w:hAnsi="Times New Roman" w:cs="Times New Roman"/>
          <w:sz w:val="24"/>
          <w:szCs w:val="24"/>
        </w:rPr>
        <w:t xml:space="preserve"> las</w:t>
      </w:r>
      <w:r>
        <w:rPr>
          <w:rFonts w:ascii="Times New Roman" w:hAnsi="Times New Roman" w:cs="Times New Roman"/>
          <w:sz w:val="24"/>
          <w:szCs w:val="24"/>
        </w:rPr>
        <w:t>ting attachment to Rosalind, “</w:t>
      </w:r>
      <w:r w:rsidRPr="00F3177E">
        <w:rPr>
          <w:rFonts w:ascii="Times New Roman" w:hAnsi="Times New Roman" w:cs="Times New Roman"/>
          <w:sz w:val="24"/>
          <w:szCs w:val="24"/>
        </w:rPr>
        <w:t xml:space="preserve">being ever from their cradles bred together, that </w:t>
      </w:r>
      <w:r>
        <w:rPr>
          <w:rFonts w:ascii="Times New Roman" w:hAnsi="Times New Roman" w:cs="Times New Roman"/>
          <w:sz w:val="24"/>
          <w:szCs w:val="24"/>
        </w:rPr>
        <w:t>[</w:t>
      </w:r>
      <w:r w:rsidRPr="00F3177E">
        <w:rPr>
          <w:rFonts w:ascii="Times New Roman" w:hAnsi="Times New Roman" w:cs="Times New Roman"/>
          <w:sz w:val="24"/>
          <w:szCs w:val="24"/>
        </w:rPr>
        <w:t>she</w:t>
      </w:r>
      <w:r>
        <w:rPr>
          <w:rFonts w:ascii="Times New Roman" w:hAnsi="Times New Roman" w:cs="Times New Roman"/>
          <w:sz w:val="24"/>
          <w:szCs w:val="24"/>
        </w:rPr>
        <w:t>]</w:t>
      </w:r>
      <w:r w:rsidRPr="00F3177E">
        <w:rPr>
          <w:rFonts w:ascii="Times New Roman" w:hAnsi="Times New Roman" w:cs="Times New Roman"/>
          <w:sz w:val="24"/>
          <w:szCs w:val="24"/>
        </w:rPr>
        <w:t xml:space="preserve"> would have follow’d her exile, or have died</w:t>
      </w:r>
      <w:r>
        <w:rPr>
          <w:rFonts w:ascii="Times New Roman" w:hAnsi="Times New Roman" w:cs="Times New Roman"/>
          <w:sz w:val="24"/>
          <w:szCs w:val="24"/>
        </w:rPr>
        <w:t xml:space="preserve"> to stay behind her” (1.1.</w:t>
      </w:r>
      <w:r w:rsidRPr="00F3177E">
        <w:rPr>
          <w:rFonts w:ascii="Times New Roman" w:hAnsi="Times New Roman" w:cs="Times New Roman"/>
          <w:sz w:val="24"/>
          <w:szCs w:val="24"/>
        </w:rPr>
        <w:t>63</w:t>
      </w:r>
      <w:r w:rsidR="001100B5">
        <w:rPr>
          <w:rFonts w:ascii="Times New Roman" w:hAnsi="Times New Roman" w:cs="Times New Roman"/>
          <w:sz w:val="24"/>
          <w:szCs w:val="24"/>
        </w:rPr>
        <w:t>–</w:t>
      </w:r>
      <w:r>
        <w:rPr>
          <w:rFonts w:ascii="Times New Roman" w:hAnsi="Times New Roman" w:cs="Times New Roman"/>
          <w:sz w:val="24"/>
          <w:szCs w:val="24"/>
        </w:rPr>
        <w:t>6</w:t>
      </w:r>
      <w:r w:rsidRPr="00F3177E">
        <w:rPr>
          <w:rFonts w:ascii="Times New Roman" w:hAnsi="Times New Roman" w:cs="Times New Roman"/>
          <w:sz w:val="24"/>
          <w:szCs w:val="24"/>
        </w:rPr>
        <w:t xml:space="preserve">4, </w:t>
      </w:r>
      <w:r>
        <w:rPr>
          <w:rFonts w:ascii="Times New Roman" w:hAnsi="Times New Roman" w:cs="Times New Roman"/>
          <w:sz w:val="24"/>
          <w:szCs w:val="24"/>
        </w:rPr>
        <w:t>1.1.</w:t>
      </w:r>
      <w:r w:rsidRPr="00F3177E">
        <w:rPr>
          <w:rFonts w:ascii="Times New Roman" w:hAnsi="Times New Roman" w:cs="Times New Roman"/>
          <w:sz w:val="24"/>
          <w:szCs w:val="24"/>
        </w:rPr>
        <w:t>82</w:t>
      </w:r>
      <w:r w:rsidR="001100B5">
        <w:rPr>
          <w:rFonts w:ascii="Times New Roman" w:hAnsi="Times New Roman" w:cs="Times New Roman"/>
          <w:sz w:val="24"/>
          <w:szCs w:val="24"/>
        </w:rPr>
        <w:t>–</w:t>
      </w:r>
      <w:r>
        <w:rPr>
          <w:rFonts w:ascii="Times New Roman" w:hAnsi="Times New Roman" w:cs="Times New Roman"/>
          <w:sz w:val="24"/>
          <w:szCs w:val="24"/>
        </w:rPr>
        <w:t>88</w:t>
      </w:r>
      <w:r w:rsidRPr="00F3177E">
        <w:rPr>
          <w:rFonts w:ascii="Times New Roman" w:hAnsi="Times New Roman" w:cs="Times New Roman"/>
          <w:sz w:val="24"/>
          <w:szCs w:val="24"/>
        </w:rPr>
        <w:t>,</w:t>
      </w:r>
      <w:r>
        <w:rPr>
          <w:rFonts w:ascii="Times New Roman" w:hAnsi="Times New Roman" w:cs="Times New Roman"/>
          <w:sz w:val="24"/>
          <w:szCs w:val="24"/>
        </w:rPr>
        <w:t xml:space="preserve"> 1.1.99</w:t>
      </w:r>
      <w:r w:rsidR="001100B5">
        <w:rPr>
          <w:rFonts w:ascii="Times New Roman" w:hAnsi="Times New Roman" w:cs="Times New Roman"/>
          <w:sz w:val="24"/>
          <w:szCs w:val="24"/>
        </w:rPr>
        <w:t>–</w:t>
      </w:r>
      <w:r>
        <w:rPr>
          <w:rFonts w:ascii="Times New Roman" w:hAnsi="Times New Roman" w:cs="Times New Roman"/>
          <w:sz w:val="24"/>
          <w:szCs w:val="24"/>
        </w:rPr>
        <w:t>1</w:t>
      </w:r>
      <w:r w:rsidRPr="00F3177E">
        <w:rPr>
          <w:rFonts w:ascii="Times New Roman" w:hAnsi="Times New Roman" w:cs="Times New Roman"/>
          <w:sz w:val="24"/>
          <w:szCs w:val="24"/>
        </w:rPr>
        <w:t>10)</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This bunching of parallel instances is one of the ways in which Shakespeare guides his readers and audiences to the philosophical interior of his plays</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All the key issues of the play have, I will argue, been introduced in this opening scene: “gentility,” “education</w:t>
      </w:r>
      <w:r w:rsidR="00957E68">
        <w:rPr>
          <w:rFonts w:ascii="Times New Roman" w:hAnsi="Times New Roman" w:cs="Times New Roman"/>
          <w:sz w:val="24"/>
          <w:szCs w:val="24"/>
        </w:rPr>
        <w:t>,</w:t>
      </w:r>
      <w:r>
        <w:rPr>
          <w:rFonts w:ascii="Times New Roman" w:hAnsi="Times New Roman" w:cs="Times New Roman"/>
          <w:sz w:val="24"/>
          <w:szCs w:val="24"/>
        </w:rPr>
        <w:t xml:space="preserve">” and even “feeding” are all explored at length later, while love and its relationship to spiritedness and self-sacrifice are Shakespeare’s central concern. </w:t>
      </w:r>
    </w:p>
    <w:p xmlns:wp14="http://schemas.microsoft.com/office/word/2010/wordml" w:rsidR="004A0C3C" w:rsidP="001D5058" w:rsidRDefault="004A0C3C" w14:paraId="5D29EDC9"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Shakespeare develops this theme in the next scene by focusing on Rosalind’s </w:t>
      </w:r>
      <w:r w:rsidRPr="00F3177E">
        <w:rPr>
          <w:rFonts w:ascii="Times New Roman" w:hAnsi="Times New Roman" w:cs="Times New Roman"/>
          <w:sz w:val="24"/>
          <w:szCs w:val="24"/>
        </w:rPr>
        <w:t>tremendous effort to restrain her grief</w:t>
      </w:r>
      <w:r>
        <w:rPr>
          <w:rFonts w:ascii="Times New Roman" w:hAnsi="Times New Roman" w:cs="Times New Roman"/>
          <w:sz w:val="24"/>
          <w:szCs w:val="24"/>
        </w:rPr>
        <w:t xml:space="preserve"> over her exiled father</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Well, I will forget the condition of</w:t>
      </w:r>
      <w:r>
        <w:rPr>
          <w:rFonts w:ascii="Times New Roman" w:hAnsi="Times New Roman" w:cs="Times New Roman"/>
          <w:sz w:val="24"/>
          <w:szCs w:val="24"/>
        </w:rPr>
        <w:t xml:space="preserve"> my estate, to rejoice in yours” (1.2.</w:t>
      </w:r>
      <w:r w:rsidRPr="00F3177E">
        <w:rPr>
          <w:rFonts w:ascii="Times New Roman" w:hAnsi="Times New Roman" w:cs="Times New Roman"/>
          <w:sz w:val="24"/>
          <w:szCs w:val="24"/>
        </w:rPr>
        <w:t>15</w:t>
      </w:r>
      <w:r w:rsidR="001100B5">
        <w:rPr>
          <w:rFonts w:ascii="Times New Roman" w:hAnsi="Times New Roman" w:cs="Times New Roman"/>
          <w:sz w:val="24"/>
          <w:szCs w:val="24"/>
        </w:rPr>
        <w:t>–</w:t>
      </w:r>
      <w:r>
        <w:rPr>
          <w:rFonts w:ascii="Times New Roman" w:hAnsi="Times New Roman" w:cs="Times New Roman"/>
          <w:sz w:val="24"/>
          <w:szCs w:val="24"/>
        </w:rPr>
        <w:t>1</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All other</w:t>
      </w:r>
      <w:r>
        <w:rPr>
          <w:rFonts w:ascii="Times New Roman" w:hAnsi="Times New Roman" w:cs="Times New Roman"/>
          <w:sz w:val="24"/>
          <w:szCs w:val="24"/>
        </w:rPr>
        <w:t xml:space="preserve"> passions are subordinated to</w:t>
      </w:r>
      <w:r w:rsidRPr="00F3177E">
        <w:rPr>
          <w:rFonts w:ascii="Times New Roman" w:hAnsi="Times New Roman" w:cs="Times New Roman"/>
          <w:sz w:val="24"/>
          <w:szCs w:val="24"/>
        </w:rPr>
        <w:t xml:space="preserve"> the d</w:t>
      </w:r>
      <w:r>
        <w:rPr>
          <w:rFonts w:ascii="Times New Roman" w:hAnsi="Times New Roman" w:cs="Times New Roman"/>
          <w:sz w:val="24"/>
          <w:szCs w:val="24"/>
        </w:rPr>
        <w:t>eep empathy which springs from her</w:t>
      </w:r>
      <w:r w:rsidRPr="00F3177E">
        <w:rPr>
          <w:rFonts w:ascii="Times New Roman" w:hAnsi="Times New Roman" w:cs="Times New Roman"/>
          <w:sz w:val="24"/>
          <w:szCs w:val="24"/>
        </w:rPr>
        <w:t xml:space="preserve"> devotion</w:t>
      </w:r>
      <w:r>
        <w:rPr>
          <w:rFonts w:ascii="Times New Roman" w:hAnsi="Times New Roman" w:cs="Times New Roman"/>
          <w:sz w:val="24"/>
          <w:szCs w:val="24"/>
        </w:rPr>
        <w:t xml:space="preserve"> to her cousin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Celia feels exactly the same way:</w:t>
      </w:r>
    </w:p>
    <w:p xmlns:wp14="http://schemas.microsoft.com/office/word/2010/wordml" w:rsidR="00FB7218" w:rsidP="00B34E33" w:rsidRDefault="004A0C3C" w14:paraId="6C0BE1BE" wp14:textId="77777777">
      <w:pPr>
        <w:spacing w:after="0" w:line="480" w:lineRule="auto"/>
        <w:ind w:left="1728" w:right="720" w:firstLine="432"/>
        <w:rPr>
          <w:rFonts w:ascii="Times New Roman" w:hAnsi="Times New Roman" w:cs="Times New Roman"/>
          <w:sz w:val="24"/>
          <w:szCs w:val="24"/>
        </w:rPr>
      </w:pPr>
      <w:r w:rsidRPr="00F3177E">
        <w:rPr>
          <w:rFonts w:ascii="Times New Roman" w:hAnsi="Times New Roman" w:cs="Times New Roman"/>
          <w:sz w:val="24"/>
          <w:szCs w:val="24"/>
        </w:rPr>
        <w:t xml:space="preserve">If my uncle, thy banished father, </w:t>
      </w:r>
    </w:p>
    <w:p xmlns:wp14="http://schemas.microsoft.com/office/word/2010/wordml" w:rsidR="00FB7218" w:rsidP="001D5058" w:rsidRDefault="004A0C3C" w14:paraId="197073C5"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 xml:space="preserve">had banish’d thy uncle, the duke my father, so thou </w:t>
      </w:r>
    </w:p>
    <w:p xmlns:wp14="http://schemas.microsoft.com/office/word/2010/wordml" w:rsidR="00FB7218" w:rsidP="001D5058" w:rsidRDefault="004A0C3C" w14:paraId="636F7DD9"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hadst</w:t>
      </w:r>
      <w:r w:rsidR="00FB7218">
        <w:rPr>
          <w:rFonts w:ascii="Times New Roman" w:hAnsi="Times New Roman" w:cs="Times New Roman"/>
          <w:sz w:val="24"/>
          <w:szCs w:val="24"/>
        </w:rPr>
        <w:t xml:space="preserve"> </w:t>
      </w:r>
      <w:r w:rsidRPr="00F3177E">
        <w:rPr>
          <w:rFonts w:ascii="Times New Roman" w:hAnsi="Times New Roman" w:cs="Times New Roman"/>
          <w:sz w:val="24"/>
          <w:szCs w:val="24"/>
        </w:rPr>
        <w:t>been</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still with me, I could have taught my </w:t>
      </w:r>
    </w:p>
    <w:p xmlns:wp14="http://schemas.microsoft.com/office/word/2010/wordml" w:rsidR="00FB7218" w:rsidP="001D5058" w:rsidRDefault="004A0C3C" w14:paraId="392CBB97"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 xml:space="preserve">love to take thy father for mine; so wouldst thou, </w:t>
      </w:r>
    </w:p>
    <w:p xmlns:wp14="http://schemas.microsoft.com/office/word/2010/wordml" w:rsidR="00FB7218" w:rsidP="001D5058" w:rsidRDefault="004A0C3C" w14:paraId="6E8ACD7D"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if the truth</w:t>
      </w:r>
      <w:r>
        <w:rPr>
          <w:rFonts w:ascii="Times New Roman" w:hAnsi="Times New Roman" w:cs="Times New Roman"/>
          <w:sz w:val="24"/>
          <w:szCs w:val="24"/>
        </w:rPr>
        <w:t xml:space="preserve"> </w:t>
      </w:r>
      <w:r w:rsidRPr="00F3177E">
        <w:rPr>
          <w:rFonts w:ascii="Times New Roman" w:hAnsi="Times New Roman" w:cs="Times New Roman"/>
          <w:sz w:val="24"/>
          <w:szCs w:val="24"/>
        </w:rPr>
        <w:t>of thy love to me were so righteousl</w:t>
      </w:r>
      <w:r>
        <w:rPr>
          <w:rFonts w:ascii="Times New Roman" w:hAnsi="Times New Roman" w:cs="Times New Roman"/>
          <w:sz w:val="24"/>
          <w:szCs w:val="24"/>
        </w:rPr>
        <w:t xml:space="preserve">y </w:t>
      </w:r>
    </w:p>
    <w:p xmlns:wp14="http://schemas.microsoft.com/office/word/2010/wordml" w:rsidR="00B34E33" w:rsidP="001D5058" w:rsidRDefault="004A0C3C" w14:paraId="5F6F902F"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temper’d as mine is to thee. </w:t>
      </w:r>
    </w:p>
    <w:p xmlns:wp14="http://schemas.microsoft.com/office/word/2010/wordml" w:rsidR="004A0C3C" w:rsidP="00B34E33" w:rsidRDefault="00B34E33" w14:paraId="25037B16" wp14:textId="77777777">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(1.2.9</w:t>
      </w:r>
      <w:r w:rsidR="001100B5">
        <w:rPr>
          <w:rFonts w:ascii="Times New Roman" w:hAnsi="Times New Roman" w:cs="Times New Roman"/>
          <w:sz w:val="24"/>
          <w:szCs w:val="24"/>
        </w:rPr>
        <w:t>–</w:t>
      </w:r>
      <w:r w:rsidR="004A0C3C">
        <w:rPr>
          <w:rFonts w:ascii="Times New Roman" w:hAnsi="Times New Roman" w:cs="Times New Roman"/>
          <w:sz w:val="24"/>
          <w:szCs w:val="24"/>
        </w:rPr>
        <w:t>14)</w:t>
      </w:r>
    </w:p>
    <w:p xmlns:wp14="http://schemas.microsoft.com/office/word/2010/wordml" w:rsidR="004A0C3C" w:rsidP="001D5058" w:rsidRDefault="004A0C3C" w14:paraId="761DA3F2" wp14:textId="77777777">
      <w:pPr>
        <w:spacing w:after="0" w:line="480" w:lineRule="auto"/>
        <w:rPr>
          <w:rFonts w:ascii="Times New Roman" w:hAnsi="Times New Roman" w:cs="Times New Roman"/>
          <w:sz w:val="24"/>
          <w:szCs w:val="24"/>
        </w:rPr>
      </w:pPr>
      <w:r w:rsidRPr="00F3177E">
        <w:rPr>
          <w:rFonts w:ascii="Times New Roman" w:hAnsi="Times New Roman" w:cs="Times New Roman"/>
          <w:sz w:val="24"/>
          <w:szCs w:val="24"/>
        </w:rPr>
        <w:t xml:space="preserve"> </w:t>
      </w:r>
      <w:r>
        <w:rPr>
          <w:rFonts w:ascii="Times New Roman" w:hAnsi="Times New Roman" w:cs="Times New Roman"/>
          <w:sz w:val="24"/>
          <w:szCs w:val="24"/>
        </w:rPr>
        <w:t>There is no reason for this reprimand, however, for Rosalind has already declared that she is “show[ing] more mirth than [she is] mistress of,” for Celia’s sake (1.2.3</w:t>
      </w:r>
      <w:r w:rsidR="001100B5">
        <w:rPr>
          <w:rFonts w:ascii="Times New Roman" w:hAnsi="Times New Roman" w:cs="Times New Roman"/>
          <w:sz w:val="24"/>
          <w:szCs w:val="24"/>
        </w:rPr>
        <w:t>–</w:t>
      </w:r>
      <w:r>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An early critic came close to the heart of the play when he noticed that the two friends possess “the gift of self-renunciation, which renders them strangers to all egotism,” adding that Rosalind’s friendship with Celia “lightened” her situation, since she “constrained herself from love to her, to be more cheerful than became her position.”</w:t>
      </w:r>
      <w:r>
        <w:rPr>
          <w:rStyle w:val="FootnoteReference"/>
          <w:rFonts w:ascii="Times New Roman" w:hAnsi="Times New Roman" w:cs="Times New Roman"/>
          <w:sz w:val="24"/>
          <w:szCs w:val="24"/>
        </w:rPr>
        <w:footnoteReference w:id="7"/>
      </w:r>
      <w:r w:rsidR="001100B5">
        <w:rPr>
          <w:rFonts w:ascii="Times New Roman" w:hAnsi="Times New Roman" w:cs="Times New Roman"/>
          <w:sz w:val="24"/>
          <w:szCs w:val="24"/>
        </w:rPr>
        <w:t xml:space="preserve"> </w:t>
      </w:r>
      <w:r>
        <w:rPr>
          <w:rFonts w:ascii="Times New Roman" w:hAnsi="Times New Roman" w:cs="Times New Roman"/>
          <w:sz w:val="24"/>
          <w:szCs w:val="24"/>
        </w:rPr>
        <w:t>Both women have a strong sense that their happiness depends on their mutual intimacy, so both strive constantly to restrain any passion which threatens to disrupt the friendship.</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This is t</w:t>
      </w:r>
      <w:r>
        <w:rPr>
          <w:rFonts w:ascii="Times New Roman" w:hAnsi="Times New Roman" w:cs="Times New Roman"/>
          <w:sz w:val="24"/>
          <w:szCs w:val="24"/>
        </w:rPr>
        <w:t>he alchemy of love, Shakespeare suggests</w:t>
      </w:r>
      <w:r w:rsidRPr="00F3177E">
        <w:rPr>
          <w:rFonts w:ascii="Times New Roman" w:hAnsi="Times New Roman" w:cs="Times New Roman"/>
          <w:sz w:val="24"/>
          <w:szCs w:val="24"/>
        </w:rPr>
        <w:t xml:space="preserve">, by which the </w:t>
      </w:r>
      <w:r>
        <w:rPr>
          <w:rFonts w:ascii="Times New Roman" w:hAnsi="Times New Roman" w:cs="Times New Roman"/>
          <w:sz w:val="24"/>
          <w:szCs w:val="24"/>
        </w:rPr>
        <w:t>most intense desires are so “temper’d” as to</w:t>
      </w:r>
      <w:r w:rsidRPr="00F3177E">
        <w:rPr>
          <w:rFonts w:ascii="Times New Roman" w:hAnsi="Times New Roman" w:cs="Times New Roman"/>
          <w:sz w:val="24"/>
          <w:szCs w:val="24"/>
        </w:rPr>
        <w:t xml:space="preserve"> </w:t>
      </w:r>
      <w:r>
        <w:rPr>
          <w:rFonts w:ascii="Times New Roman" w:hAnsi="Times New Roman" w:cs="Times New Roman"/>
          <w:sz w:val="24"/>
          <w:szCs w:val="24"/>
        </w:rPr>
        <w:t>point towards their own transcendence.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Both</w:t>
      </w:r>
      <w:r>
        <w:rPr>
          <w:rFonts w:ascii="Times New Roman" w:hAnsi="Times New Roman" w:cs="Times New Roman"/>
          <w:sz w:val="24"/>
          <w:szCs w:val="24"/>
        </w:rPr>
        <w:t xml:space="preserve"> women accept that their deepest needs are best fulfilled by turning away from all other</w:t>
      </w:r>
      <w:r w:rsidRPr="00F3177E">
        <w:rPr>
          <w:rFonts w:ascii="Times New Roman" w:hAnsi="Times New Roman" w:cs="Times New Roman"/>
          <w:sz w:val="24"/>
          <w:szCs w:val="24"/>
        </w:rPr>
        <w:t xml:space="preserve"> needs</w:t>
      </w:r>
      <w:r>
        <w:rPr>
          <w:rFonts w:ascii="Times New Roman" w:hAnsi="Times New Roman" w:cs="Times New Roman"/>
          <w:sz w:val="24"/>
          <w:szCs w:val="24"/>
        </w:rPr>
        <w:t>, however pressing they may seem at the time,</w:t>
      </w:r>
      <w:r w:rsidRPr="00F3177E">
        <w:rPr>
          <w:rFonts w:ascii="Times New Roman" w:hAnsi="Times New Roman" w:cs="Times New Roman"/>
          <w:sz w:val="24"/>
          <w:szCs w:val="24"/>
        </w:rPr>
        <w:t xml:space="preserve"> in order to</w:t>
      </w:r>
      <w:r>
        <w:rPr>
          <w:rFonts w:ascii="Times New Roman" w:hAnsi="Times New Roman" w:cs="Times New Roman"/>
          <w:sz w:val="24"/>
          <w:szCs w:val="24"/>
        </w:rPr>
        <w:t xml:space="preserve"> focus on the happiness of their</w:t>
      </w:r>
      <w:r w:rsidRPr="00F3177E">
        <w:rPr>
          <w:rFonts w:ascii="Times New Roman" w:hAnsi="Times New Roman" w:cs="Times New Roman"/>
          <w:sz w:val="24"/>
          <w:szCs w:val="24"/>
        </w:rPr>
        <w:t xml:space="preserve"> friend.</w:t>
      </w:r>
      <w:r w:rsidR="001100B5">
        <w:rPr>
          <w:rFonts w:ascii="Times New Roman" w:hAnsi="Times New Roman" w:cs="Times New Roman"/>
          <w:sz w:val="24"/>
          <w:szCs w:val="24"/>
        </w:rPr>
        <w:t xml:space="preserve"> </w:t>
      </w:r>
      <w:r>
        <w:rPr>
          <w:rFonts w:ascii="Times New Roman" w:hAnsi="Times New Roman" w:cs="Times New Roman"/>
          <w:sz w:val="24"/>
          <w:szCs w:val="24"/>
        </w:rPr>
        <w:t>This section of the dialogue culminates in a great oath of loyalty by Celia, which is aimed at reinforcing Rosalind’s</w:t>
      </w:r>
      <w:r w:rsidRPr="00F3177E">
        <w:rPr>
          <w:rFonts w:ascii="Times New Roman" w:hAnsi="Times New Roman" w:cs="Times New Roman"/>
          <w:sz w:val="24"/>
          <w:szCs w:val="24"/>
        </w:rPr>
        <w:t xml:space="preserve"> determin</w:t>
      </w:r>
      <w:r>
        <w:rPr>
          <w:rFonts w:ascii="Times New Roman" w:hAnsi="Times New Roman" w:cs="Times New Roman"/>
          <w:sz w:val="24"/>
          <w:szCs w:val="24"/>
        </w:rPr>
        <w:t>ation to devote herself fully to the</w:t>
      </w:r>
      <w:r w:rsidRPr="00F3177E">
        <w:rPr>
          <w:rFonts w:ascii="Times New Roman" w:hAnsi="Times New Roman" w:cs="Times New Roman"/>
          <w:sz w:val="24"/>
          <w:szCs w:val="24"/>
        </w:rPr>
        <w:t xml:space="preserve"> friendship</w:t>
      </w:r>
      <w:r>
        <w:rPr>
          <w:rFonts w:ascii="Times New Roman" w:hAnsi="Times New Roman" w:cs="Times New Roman"/>
          <w:sz w:val="24"/>
          <w:szCs w:val="24"/>
        </w:rPr>
        <w:t xml:space="preserve">, since it should leave her completely </w:t>
      </w:r>
      <w:r w:rsidRPr="00F3177E">
        <w:rPr>
          <w:rFonts w:ascii="Times New Roman" w:hAnsi="Times New Roman" w:cs="Times New Roman"/>
          <w:sz w:val="24"/>
          <w:szCs w:val="24"/>
        </w:rPr>
        <w:t>confident that this effort will be mutual</w:t>
      </w:r>
      <w:r>
        <w:rPr>
          <w:rFonts w:ascii="Times New Roman" w:hAnsi="Times New Roman" w:cs="Times New Roman"/>
          <w:sz w:val="24"/>
          <w:szCs w:val="24"/>
        </w:rPr>
        <w:t xml:space="preserve"> (1.2.19</w:t>
      </w:r>
      <w:r w:rsidR="001100B5">
        <w:rPr>
          <w:rFonts w:ascii="Times New Roman" w:hAnsi="Times New Roman" w:cs="Times New Roman"/>
          <w:sz w:val="24"/>
          <w:szCs w:val="24"/>
        </w:rPr>
        <w:t>–</w:t>
      </w:r>
      <w:r>
        <w:rPr>
          <w:rFonts w:ascii="Times New Roman" w:hAnsi="Times New Roman" w:cs="Times New Roman"/>
          <w:sz w:val="24"/>
          <w:szCs w:val="24"/>
        </w:rPr>
        <w:t>22)</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The trust that Rosalind feels in Celia because of her deeds and vows fosters a</w:t>
      </w:r>
      <w:r w:rsidRPr="00F3177E">
        <w:rPr>
          <w:rFonts w:ascii="Times New Roman" w:hAnsi="Times New Roman" w:cs="Times New Roman"/>
          <w:sz w:val="24"/>
          <w:szCs w:val="24"/>
        </w:rPr>
        <w:t xml:space="preserve"> lightn</w:t>
      </w:r>
      <w:r>
        <w:rPr>
          <w:rFonts w:ascii="Times New Roman" w:hAnsi="Times New Roman" w:cs="Times New Roman"/>
          <w:sz w:val="24"/>
          <w:szCs w:val="24"/>
        </w:rPr>
        <w:t>ess of heart which</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quickly allows her to become </w:t>
      </w:r>
      <w:r w:rsidRPr="00F3177E">
        <w:rPr>
          <w:rFonts w:ascii="Times New Roman" w:hAnsi="Times New Roman" w:cs="Times New Roman"/>
          <w:sz w:val="24"/>
          <w:szCs w:val="24"/>
        </w:rPr>
        <w:t>distracte</w:t>
      </w:r>
      <w:r>
        <w:rPr>
          <w:rFonts w:ascii="Times New Roman" w:hAnsi="Times New Roman" w:cs="Times New Roman"/>
          <w:sz w:val="24"/>
          <w:szCs w:val="24"/>
        </w:rPr>
        <w:t>d from her grief and “</w:t>
      </w:r>
      <w:r w:rsidRPr="00F3177E">
        <w:rPr>
          <w:rFonts w:ascii="Times New Roman" w:hAnsi="Times New Roman" w:cs="Times New Roman"/>
          <w:sz w:val="24"/>
          <w:szCs w:val="24"/>
        </w:rPr>
        <w:t>devise sports</w:t>
      </w:r>
      <w:r>
        <w:rPr>
          <w:rFonts w:ascii="Times New Roman" w:hAnsi="Times New Roman" w:cs="Times New Roman"/>
          <w:sz w:val="24"/>
          <w:szCs w:val="24"/>
        </w:rPr>
        <w:t>” (1.2.</w:t>
      </w:r>
      <w:r w:rsidRPr="00F3177E">
        <w:rPr>
          <w:rFonts w:ascii="Times New Roman" w:hAnsi="Times New Roman" w:cs="Times New Roman"/>
          <w:sz w:val="24"/>
          <w:szCs w:val="24"/>
        </w:rPr>
        <w:t>24</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5</w:t>
      </w:r>
      <w:r>
        <w:rPr>
          <w:rFonts w:ascii="Times New Roman" w:hAnsi="Times New Roman" w:cs="Times New Roman"/>
          <w:sz w:val="24"/>
          <w:szCs w:val="24"/>
        </w:rPr>
        <w:t>).</w:t>
      </w:r>
      <w:r w:rsidR="001100B5">
        <w:rPr>
          <w:rFonts w:ascii="Times New Roman" w:hAnsi="Times New Roman" w:cs="Times New Roman"/>
          <w:sz w:val="24"/>
          <w:szCs w:val="24"/>
        </w:rPr>
        <w:t xml:space="preserve"> </w:t>
      </w:r>
    </w:p>
    <w:p xmlns:wp14="http://schemas.microsoft.com/office/word/2010/wordml" w:rsidR="004A0C3C" w:rsidP="001D5058" w:rsidRDefault="004A0C3C" w14:paraId="5DAB6C7B" wp14:textId="77777777">
      <w:pPr>
        <w:spacing w:after="0" w:line="480" w:lineRule="auto"/>
        <w:rPr>
          <w:rFonts w:ascii="Times New Roman" w:hAnsi="Times New Roman" w:cs="Times New Roman"/>
          <w:sz w:val="24"/>
          <w:szCs w:val="24"/>
        </w:rPr>
      </w:pPr>
    </w:p>
    <w:p xmlns:wp14="http://schemas.microsoft.com/office/word/2010/wordml" w:rsidR="004A0C3C" w:rsidP="001D5058" w:rsidRDefault="004A0C3C" w14:paraId="71D6415F"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close analysis of the love between Celia and Rosalind reveals that it has an importance </w:t>
      </w:r>
      <w:r w:rsidR="00C0142E">
        <w:rPr>
          <w:rFonts w:ascii="Times New Roman" w:hAnsi="Times New Roman" w:cs="Times New Roman"/>
          <w:sz w:val="24"/>
          <w:szCs w:val="24"/>
        </w:rPr>
        <w:t xml:space="preserve">that </w:t>
      </w:r>
      <w:r>
        <w:rPr>
          <w:rFonts w:ascii="Times New Roman" w:hAnsi="Times New Roman" w:cs="Times New Roman"/>
          <w:sz w:val="24"/>
          <w:szCs w:val="24"/>
        </w:rPr>
        <w:t>is not usually recogn</w:t>
      </w:r>
      <w:r w:rsidR="00957E68">
        <w:rPr>
          <w:rFonts w:ascii="Times New Roman" w:hAnsi="Times New Roman" w:cs="Times New Roman"/>
          <w:sz w:val="24"/>
          <w:szCs w:val="24"/>
        </w:rPr>
        <w:t>ize</w:t>
      </w:r>
      <w:r>
        <w:rPr>
          <w:rFonts w:ascii="Times New Roman" w:hAnsi="Times New Roman" w:cs="Times New Roman"/>
          <w:sz w:val="24"/>
          <w:szCs w:val="24"/>
        </w:rPr>
        <w:t>d, since, despite occupying only two brief scenes, it represents Shakespeare’s most fully extended portrayal of a thoroughly equal, loyal</w:t>
      </w:r>
      <w:r w:rsidR="00B34E33">
        <w:rPr>
          <w:rFonts w:ascii="Times New Roman" w:hAnsi="Times New Roman" w:cs="Times New Roman"/>
          <w:sz w:val="24"/>
          <w:szCs w:val="24"/>
        </w:rPr>
        <w:t>,</w:t>
      </w:r>
      <w:r>
        <w:rPr>
          <w:rFonts w:ascii="Times New Roman" w:hAnsi="Times New Roman" w:cs="Times New Roman"/>
          <w:sz w:val="24"/>
          <w:szCs w:val="24"/>
        </w:rPr>
        <w:t xml:space="preserve"> and mutually sympathetic attachment.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aims to remind us </w:t>
      </w:r>
      <w:r w:rsidR="00B34E33">
        <w:rPr>
          <w:rFonts w:ascii="Times New Roman" w:hAnsi="Times New Roman" w:cs="Times New Roman"/>
          <w:sz w:val="24"/>
          <w:szCs w:val="24"/>
        </w:rPr>
        <w:t xml:space="preserve">of </w:t>
      </w:r>
      <w:r>
        <w:rPr>
          <w:rFonts w:ascii="Times New Roman" w:hAnsi="Times New Roman" w:cs="Times New Roman"/>
          <w:sz w:val="24"/>
          <w:szCs w:val="24"/>
        </w:rPr>
        <w:t>both the overwhelming power and the paradoxical effects of our yearning for such attachments, substantiating his intuitive grasp of human nature, as always, through a presentation of human relationships which is so meticulously realistic as to be utterly convincing to harmoni</w:t>
      </w:r>
      <w:r w:rsidR="005A6B24">
        <w:rPr>
          <w:rFonts w:ascii="Times New Roman" w:hAnsi="Times New Roman" w:cs="Times New Roman"/>
          <w:sz w:val="24"/>
          <w:szCs w:val="24"/>
        </w:rPr>
        <w:t>ous souls among the audience.</w:t>
      </w:r>
    </w:p>
    <w:p xmlns:wp14="http://schemas.microsoft.com/office/word/2010/wordml" w:rsidR="004A0C3C" w:rsidP="001D5058" w:rsidRDefault="004A0C3C" w14:paraId="4ADDE301"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Touchstone</w:t>
      </w:r>
      <w:r>
        <w:rPr>
          <w:rFonts w:ascii="Times New Roman" w:hAnsi="Times New Roman" w:cs="Times New Roman"/>
          <w:sz w:val="24"/>
          <w:szCs w:val="24"/>
        </w:rPr>
        <w:t>, who is the court’s clown and a close friend of Celia, is introduced as “</w:t>
      </w:r>
      <w:r w:rsidRPr="00F3177E">
        <w:rPr>
          <w:rFonts w:ascii="Times New Roman" w:hAnsi="Times New Roman" w:cs="Times New Roman"/>
          <w:sz w:val="24"/>
          <w:szCs w:val="24"/>
        </w:rPr>
        <w:t>Nature’s natural</w:t>
      </w:r>
      <w:r>
        <w:rPr>
          <w:rFonts w:ascii="Times New Roman" w:hAnsi="Times New Roman" w:cs="Times New Roman"/>
          <w:sz w:val="24"/>
          <w:szCs w:val="24"/>
        </w:rPr>
        <w:t>” and as an aid or “whetstone”</w:t>
      </w:r>
      <w:r w:rsidRPr="00F3177E">
        <w:rPr>
          <w:rFonts w:ascii="Times New Roman" w:hAnsi="Times New Roman" w:cs="Times New Roman"/>
          <w:sz w:val="24"/>
          <w:szCs w:val="24"/>
        </w:rPr>
        <w:t xml:space="preserve"> in reasoning ab</w:t>
      </w:r>
      <w:r>
        <w:rPr>
          <w:rFonts w:ascii="Times New Roman" w:hAnsi="Times New Roman" w:cs="Times New Roman"/>
          <w:sz w:val="24"/>
          <w:szCs w:val="24"/>
        </w:rPr>
        <w:t>out nature and fortune (1.2.</w:t>
      </w:r>
      <w:r w:rsidRPr="00F3177E">
        <w:rPr>
          <w:rFonts w:ascii="Times New Roman" w:hAnsi="Times New Roman" w:cs="Times New Roman"/>
          <w:sz w:val="24"/>
          <w:szCs w:val="24"/>
        </w:rPr>
        <w:t>54</w:t>
      </w:r>
      <w:r w:rsidR="001100B5">
        <w:rPr>
          <w:rFonts w:ascii="Times New Roman" w:hAnsi="Times New Roman" w:cs="Times New Roman"/>
          <w:sz w:val="24"/>
          <w:szCs w:val="24"/>
        </w:rPr>
        <w:t>–</w:t>
      </w:r>
      <w:r>
        <w:rPr>
          <w:rFonts w:ascii="Times New Roman" w:hAnsi="Times New Roman" w:cs="Times New Roman"/>
          <w:sz w:val="24"/>
          <w:szCs w:val="24"/>
        </w:rPr>
        <w:t>5</w:t>
      </w:r>
      <w:r w:rsidRPr="00F3177E">
        <w:rPr>
          <w:rFonts w:ascii="Times New Roman" w:hAnsi="Times New Roman" w:cs="Times New Roman"/>
          <w:sz w:val="24"/>
          <w:szCs w:val="24"/>
        </w:rPr>
        <w:t>5).</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 arrives just as Rosalind is arguing that beauty and honesty could be classed as natural qualities</w:t>
      </w:r>
      <w:r>
        <w:rPr>
          <w:rFonts w:ascii="Times New Roman" w:hAnsi="Times New Roman" w:cs="Times New Roman"/>
          <w:sz w:val="24"/>
          <w:szCs w:val="24"/>
        </w:rPr>
        <w:t xml:space="preserve"> (1.2.</w:t>
      </w:r>
      <w:r w:rsidRPr="00F3177E">
        <w:rPr>
          <w:rFonts w:ascii="Times New Roman" w:hAnsi="Times New Roman" w:cs="Times New Roman"/>
          <w:sz w:val="24"/>
          <w:szCs w:val="24"/>
        </w:rPr>
        <w:t>40</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2).</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In reply</w:t>
      </w:r>
      <w:r>
        <w:rPr>
          <w:rFonts w:ascii="Times New Roman" w:hAnsi="Times New Roman" w:cs="Times New Roman"/>
          <w:sz w:val="24"/>
          <w:szCs w:val="24"/>
        </w:rPr>
        <w:t>,</w:t>
      </w:r>
      <w:r w:rsidRPr="00F3177E">
        <w:rPr>
          <w:rFonts w:ascii="Times New Roman" w:hAnsi="Times New Roman" w:cs="Times New Roman"/>
          <w:sz w:val="24"/>
          <w:szCs w:val="24"/>
        </w:rPr>
        <w:t xml:space="preserve"> Celia stresses the ephemeral character of beauty, showing that the real question here is not which qualities are natural, but which of our natural qualities can </w:t>
      </w:r>
      <w:r>
        <w:rPr>
          <w:rFonts w:ascii="Times New Roman" w:hAnsi="Times New Roman" w:cs="Times New Roman"/>
          <w:sz w:val="24"/>
          <w:szCs w:val="24"/>
        </w:rPr>
        <w:t xml:space="preserve">help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 nature: “</w:t>
      </w:r>
      <w:r w:rsidRPr="00F3177E">
        <w:rPr>
          <w:rFonts w:ascii="Times New Roman" w:hAnsi="Times New Roman" w:cs="Times New Roman"/>
          <w:sz w:val="24"/>
          <w:szCs w:val="24"/>
        </w:rPr>
        <w:t>when Nature hath made a fair creature, may she not by Fortune fall into the fire?</w:t>
      </w:r>
      <w:r>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(1.2.</w:t>
      </w:r>
      <w:r w:rsidRPr="00F3177E">
        <w:rPr>
          <w:rFonts w:ascii="Times New Roman" w:hAnsi="Times New Roman" w:cs="Times New Roman"/>
          <w:sz w:val="24"/>
          <w:szCs w:val="24"/>
        </w:rPr>
        <w:t>43</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4).</w:t>
      </w:r>
      <w:r w:rsidR="00EF2D4D">
        <w:rPr>
          <w:rFonts w:ascii="Times New Roman" w:hAnsi="Times New Roman" w:cs="Times New Roman"/>
          <w:sz w:val="24"/>
          <w:szCs w:val="24"/>
        </w:rPr>
        <w:t xml:space="preserve"> </w:t>
      </w:r>
      <w:r>
        <w:rPr>
          <w:rFonts w:ascii="Times New Roman" w:hAnsi="Times New Roman" w:cs="Times New Roman"/>
          <w:sz w:val="24"/>
          <w:szCs w:val="24"/>
        </w:rPr>
        <w:t>Pleasures associated with our bodily appetites are fleeting, but Celia’s comment that “</w:t>
      </w:r>
      <w:r w:rsidRPr="00F3177E">
        <w:rPr>
          <w:rFonts w:ascii="Times New Roman" w:hAnsi="Times New Roman" w:cs="Times New Roman"/>
          <w:sz w:val="24"/>
          <w:szCs w:val="24"/>
        </w:rPr>
        <w:t>Nature hath given us wit to flout at Fortune</w:t>
      </w:r>
      <w:r>
        <w:rPr>
          <w:rFonts w:ascii="Times New Roman" w:hAnsi="Times New Roman" w:cs="Times New Roman"/>
          <w:sz w:val="24"/>
          <w:szCs w:val="24"/>
        </w:rPr>
        <w:t>” reminds</w:t>
      </w:r>
      <w:r w:rsidRPr="00F3177E">
        <w:rPr>
          <w:rFonts w:ascii="Times New Roman" w:hAnsi="Times New Roman" w:cs="Times New Roman"/>
          <w:sz w:val="24"/>
          <w:szCs w:val="24"/>
        </w:rPr>
        <w:t xml:space="preserve"> us that we have been given one natural quality </w:t>
      </w:r>
      <w:r>
        <w:rPr>
          <w:rFonts w:ascii="Times New Roman" w:hAnsi="Times New Roman" w:cs="Times New Roman"/>
          <w:sz w:val="24"/>
          <w:szCs w:val="24"/>
        </w:rPr>
        <w:t xml:space="preserve">at least </w:t>
      </w:r>
      <w:r w:rsidRPr="00F3177E">
        <w:rPr>
          <w:rFonts w:ascii="Times New Roman" w:hAnsi="Times New Roman" w:cs="Times New Roman"/>
          <w:sz w:val="24"/>
          <w:szCs w:val="24"/>
        </w:rPr>
        <w:t xml:space="preserve">which allows us to distinguish the transient from the durable and substantial </w:t>
      </w:r>
      <w:r>
        <w:rPr>
          <w:rFonts w:ascii="Times New Roman" w:hAnsi="Times New Roman" w:cs="Times New Roman"/>
          <w:sz w:val="24"/>
          <w:szCs w:val="24"/>
        </w:rPr>
        <w:t>(1.2.45).</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This is exactly what the </w:t>
      </w:r>
      <w:r w:rsidR="008F234C">
        <w:rPr>
          <w:rFonts w:ascii="Times New Roman" w:hAnsi="Times New Roman" w:cs="Times New Roman"/>
          <w:sz w:val="24"/>
          <w:szCs w:val="24"/>
        </w:rPr>
        <w:t>fool</w:t>
      </w:r>
      <w:r w:rsidRPr="00F3177E">
        <w:rPr>
          <w:rFonts w:ascii="Times New Roman" w:hAnsi="Times New Roman" w:cs="Times New Roman"/>
          <w:sz w:val="24"/>
          <w:szCs w:val="24"/>
        </w:rPr>
        <w:t xml:space="preserve"> proceeds to do, showing</w:t>
      </w:r>
      <w:r>
        <w:rPr>
          <w:rFonts w:ascii="Times New Roman" w:hAnsi="Times New Roman" w:cs="Times New Roman"/>
          <w:sz w:val="24"/>
          <w:szCs w:val="24"/>
        </w:rPr>
        <w:t xml:space="preserve"> the vanity of “hono</w:t>
      </w:r>
      <w:r w:rsidRPr="00F3177E">
        <w:rPr>
          <w:rFonts w:ascii="Times New Roman" w:hAnsi="Times New Roman" w:cs="Times New Roman"/>
          <w:sz w:val="24"/>
          <w:szCs w:val="24"/>
        </w:rPr>
        <w:t>r</w:t>
      </w:r>
      <w:r>
        <w:rPr>
          <w:rFonts w:ascii="Times New Roman" w:hAnsi="Times New Roman" w:cs="Times New Roman"/>
          <w:sz w:val="24"/>
          <w:szCs w:val="24"/>
        </w:rPr>
        <w:t>”</w:t>
      </w:r>
      <w:r w:rsidRPr="00F3177E">
        <w:rPr>
          <w:rFonts w:ascii="Times New Roman" w:hAnsi="Times New Roman" w:cs="Times New Roman"/>
          <w:sz w:val="24"/>
          <w:szCs w:val="24"/>
        </w:rPr>
        <w:t xml:space="preserve"> through his story of the knight who </w:t>
      </w:r>
      <w:r>
        <w:rPr>
          <w:rFonts w:ascii="Times New Roman" w:hAnsi="Times New Roman" w:cs="Times New Roman"/>
          <w:sz w:val="24"/>
          <w:szCs w:val="24"/>
        </w:rPr>
        <w:t>“</w:t>
      </w:r>
      <w:r w:rsidRPr="00F3177E">
        <w:rPr>
          <w:rFonts w:ascii="Times New Roman" w:hAnsi="Times New Roman" w:cs="Times New Roman"/>
          <w:sz w:val="24"/>
          <w:szCs w:val="24"/>
        </w:rPr>
        <w:t>never had any; or if he had, he had sworn it away</w:t>
      </w:r>
      <w:r>
        <w:rPr>
          <w:rFonts w:ascii="Times New Roman" w:hAnsi="Times New Roman" w:cs="Times New Roman"/>
          <w:sz w:val="24"/>
          <w:szCs w:val="24"/>
        </w:rPr>
        <w:t>,”</w:t>
      </w:r>
      <w:r w:rsidRPr="00F3177E">
        <w:rPr>
          <w:rFonts w:ascii="Times New Roman" w:hAnsi="Times New Roman" w:cs="Times New Roman"/>
          <w:sz w:val="24"/>
          <w:szCs w:val="24"/>
        </w:rPr>
        <w:t xml:space="preserve"> and y</w:t>
      </w:r>
      <w:r>
        <w:rPr>
          <w:rFonts w:ascii="Times New Roman" w:hAnsi="Times New Roman" w:cs="Times New Roman"/>
          <w:sz w:val="24"/>
          <w:szCs w:val="24"/>
        </w:rPr>
        <w:t>et still retained his reputation (1.2.</w:t>
      </w:r>
      <w:r w:rsidRPr="00F3177E">
        <w:rPr>
          <w:rFonts w:ascii="Times New Roman" w:hAnsi="Times New Roman" w:cs="Times New Roman"/>
          <w:sz w:val="24"/>
          <w:szCs w:val="24"/>
        </w:rPr>
        <w:t>78</w:t>
      </w:r>
      <w:r w:rsidR="001100B5">
        <w:rPr>
          <w:rFonts w:ascii="Times New Roman" w:hAnsi="Times New Roman" w:cs="Times New Roman"/>
          <w:sz w:val="24"/>
          <w:szCs w:val="24"/>
        </w:rPr>
        <w:t>–</w:t>
      </w:r>
      <w:r>
        <w:rPr>
          <w:rFonts w:ascii="Times New Roman" w:hAnsi="Times New Roman" w:cs="Times New Roman"/>
          <w:sz w:val="24"/>
          <w:szCs w:val="24"/>
        </w:rPr>
        <w:t>7</w:t>
      </w:r>
      <w:r w:rsidRPr="00F3177E">
        <w:rPr>
          <w:rFonts w:ascii="Times New Roman" w:hAnsi="Times New Roman" w:cs="Times New Roman"/>
          <w:sz w:val="24"/>
          <w:szCs w:val="24"/>
        </w:rPr>
        <w:t>9).</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Beauty i</w:t>
      </w:r>
      <w:r>
        <w:rPr>
          <w:rFonts w:ascii="Times New Roman" w:hAnsi="Times New Roman" w:cs="Times New Roman"/>
          <w:sz w:val="24"/>
          <w:szCs w:val="24"/>
        </w:rPr>
        <w:t>s ephemeral and hon</w:t>
      </w:r>
      <w:r w:rsidR="00CE1E7B">
        <w:rPr>
          <w:rFonts w:ascii="Times New Roman" w:hAnsi="Times New Roman" w:cs="Times New Roman"/>
          <w:sz w:val="24"/>
          <w:szCs w:val="24"/>
        </w:rPr>
        <w:t>or</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is insubstantial, but at least </w:t>
      </w:r>
      <w:r>
        <w:rPr>
          <w:rFonts w:ascii="Times New Roman" w:hAnsi="Times New Roman" w:cs="Times New Roman"/>
          <w:sz w:val="24"/>
          <w:szCs w:val="24"/>
        </w:rPr>
        <w:t xml:space="preserve">it seems that </w:t>
      </w:r>
      <w:r w:rsidRPr="00F3177E">
        <w:rPr>
          <w:rFonts w:ascii="Times New Roman" w:hAnsi="Times New Roman" w:cs="Times New Roman"/>
          <w:sz w:val="24"/>
          <w:szCs w:val="24"/>
        </w:rPr>
        <w:t>those w</w:t>
      </w:r>
      <w:r>
        <w:rPr>
          <w:rFonts w:ascii="Times New Roman" w:hAnsi="Times New Roman" w:cs="Times New Roman"/>
          <w:sz w:val="24"/>
          <w:szCs w:val="24"/>
        </w:rPr>
        <w:t>ith “wit” are able to restrain their desire for such hollow prizes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Touchstone</w:t>
      </w:r>
      <w:r>
        <w:rPr>
          <w:rFonts w:ascii="Times New Roman" w:hAnsi="Times New Roman" w:cs="Times New Roman"/>
          <w:sz w:val="24"/>
          <w:szCs w:val="24"/>
        </w:rPr>
        <w:t xml:space="preserve"> himself remains in control of “</w:t>
      </w:r>
      <w:r w:rsidRPr="00F3177E">
        <w:rPr>
          <w:rFonts w:ascii="Times New Roman" w:hAnsi="Times New Roman" w:cs="Times New Roman"/>
          <w:sz w:val="24"/>
          <w:szCs w:val="24"/>
        </w:rPr>
        <w:t>Fortune</w:t>
      </w:r>
      <w:r>
        <w:rPr>
          <w:rFonts w:ascii="Times New Roman" w:hAnsi="Times New Roman" w:cs="Times New Roman"/>
          <w:sz w:val="24"/>
          <w:szCs w:val="24"/>
        </w:rPr>
        <w:t>”</w:t>
      </w:r>
      <w:r w:rsidRPr="00F3177E">
        <w:rPr>
          <w:rFonts w:ascii="Times New Roman" w:hAnsi="Times New Roman" w:cs="Times New Roman"/>
          <w:sz w:val="24"/>
          <w:szCs w:val="24"/>
        </w:rPr>
        <w:t xml:space="preserve"> as far as is possible, since he pursues neither beauty nor hon</w:t>
      </w:r>
      <w:r w:rsidR="00CE1E7B">
        <w:rPr>
          <w:rFonts w:ascii="Times New Roman" w:hAnsi="Times New Roman" w:cs="Times New Roman"/>
          <w:sz w:val="24"/>
          <w:szCs w:val="24"/>
        </w:rPr>
        <w:t>or</w:t>
      </w:r>
      <w:r w:rsidRPr="00F3177E">
        <w:rPr>
          <w:rFonts w:ascii="Times New Roman" w:hAnsi="Times New Roman" w:cs="Times New Roman"/>
          <w:sz w:val="24"/>
          <w:szCs w:val="24"/>
        </w:rPr>
        <w:t>, and so, as his name implies,</w:t>
      </w:r>
      <w:r>
        <w:rPr>
          <w:rFonts w:ascii="Times New Roman" w:hAnsi="Times New Roman" w:cs="Times New Roman"/>
          <w:sz w:val="24"/>
          <w:szCs w:val="24"/>
        </w:rPr>
        <w:t xml:space="preserve"> becomes a sort of benchmark</w:t>
      </w:r>
      <w:r w:rsidRPr="00F3177E">
        <w:rPr>
          <w:rFonts w:ascii="Times New Roman" w:hAnsi="Times New Roman" w:cs="Times New Roman"/>
          <w:sz w:val="24"/>
          <w:szCs w:val="24"/>
        </w:rPr>
        <w:t xml:space="preserve"> for what is naturally fulfilling</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Nevertheless, although wit is clearly valued by all three characters and appears to play </w:t>
      </w:r>
      <w:r>
        <w:rPr>
          <w:rFonts w:ascii="Times New Roman" w:hAnsi="Times New Roman" w:cs="Times New Roman"/>
          <w:sz w:val="24"/>
          <w:szCs w:val="24"/>
        </w:rPr>
        <w:t>a habitual part in their intimate friendship, it is important to note that Rosalind seems to see it merely as a substitute for the more practical discussion of “falling in love” in which she had attempted to engage her more conventionally modest friend (1.2.25</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She enjoys philosophy, but it is not by any means her deepest concern. </w:t>
      </w:r>
    </w:p>
    <w:p xmlns:wp14="http://schemas.microsoft.com/office/word/2010/wordml" w:rsidR="004A0C3C" w:rsidP="001D5058" w:rsidRDefault="004A0C3C" w14:paraId="4A91221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typically subterranean way Shakespeare has used this bantering conversation to suggest that wit, hon</w:t>
      </w:r>
      <w:r w:rsidR="00CE1E7B">
        <w:rPr>
          <w:rFonts w:ascii="Times New Roman" w:hAnsi="Times New Roman" w:cs="Times New Roman"/>
          <w:sz w:val="24"/>
          <w:szCs w:val="24"/>
        </w:rPr>
        <w:t>or</w:t>
      </w:r>
      <w:r w:rsidR="00AA52C3">
        <w:rPr>
          <w:rFonts w:ascii="Times New Roman" w:hAnsi="Times New Roman" w:cs="Times New Roman"/>
          <w:sz w:val="24"/>
          <w:szCs w:val="24"/>
        </w:rPr>
        <w:t>,</w:t>
      </w:r>
      <w:r>
        <w:rPr>
          <w:rFonts w:ascii="Times New Roman" w:hAnsi="Times New Roman" w:cs="Times New Roman"/>
          <w:sz w:val="24"/>
          <w:szCs w:val="24"/>
        </w:rPr>
        <w:t xml:space="preserve"> and the physical appetites will all feature in the argument, and, further, that the main purpose of the play will be to judge the extent to which each of these passions is conducive to a lasting and substantial </w:t>
      </w:r>
      <w:r w:rsidR="00A767B3">
        <w:rPr>
          <w:rFonts w:ascii="Times New Roman" w:hAnsi="Times New Roman" w:cs="Times New Roman"/>
          <w:sz w:val="24"/>
          <w:szCs w:val="24"/>
        </w:rPr>
        <w:t>fulfillment</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other words, as the title of </w:t>
      </w:r>
      <w:r w:rsidRPr="00022524">
        <w:rPr>
          <w:rFonts w:ascii="Times New Roman" w:hAnsi="Times New Roman" w:cs="Times New Roman"/>
          <w:i/>
          <w:sz w:val="24"/>
          <w:szCs w:val="24"/>
        </w:rPr>
        <w:t>As You Like It</w:t>
      </w:r>
      <w:r>
        <w:rPr>
          <w:rFonts w:ascii="Times New Roman" w:hAnsi="Times New Roman" w:cs="Times New Roman"/>
          <w:sz w:val="24"/>
          <w:szCs w:val="24"/>
        </w:rPr>
        <w:t xml:space="preserve"> itself hints, this is Shakepea</w:t>
      </w:r>
      <w:r w:rsidR="005A6B24">
        <w:rPr>
          <w:rFonts w:ascii="Times New Roman" w:hAnsi="Times New Roman" w:cs="Times New Roman"/>
          <w:sz w:val="24"/>
          <w:szCs w:val="24"/>
        </w:rPr>
        <w:t>re’s play about The Good Life.</w:t>
      </w:r>
    </w:p>
    <w:p xmlns:wp14="http://schemas.microsoft.com/office/word/2010/wordml" w:rsidR="004A0C3C" w:rsidP="001D5058" w:rsidRDefault="004A0C3C" w14:paraId="437E17A6"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Orlando’s decision to divert himself from his troubles by entering a wrestling match at the court with the burly Charles is used by Shakespeare to draw a series of sharp contrasts between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and the deep attachments that are formed by lovers and friends.</w:t>
      </w:r>
      <w:r w:rsidR="001100B5">
        <w:rPr>
          <w:rFonts w:ascii="Times New Roman" w:hAnsi="Times New Roman" w:cs="Times New Roman"/>
          <w:sz w:val="24"/>
          <w:szCs w:val="24"/>
        </w:rPr>
        <w:t xml:space="preserve"> </w:t>
      </w:r>
      <w:r>
        <w:rPr>
          <w:rFonts w:ascii="Times New Roman" w:hAnsi="Times New Roman" w:cs="Times New Roman"/>
          <w:sz w:val="24"/>
          <w:szCs w:val="24"/>
        </w:rPr>
        <w:t>First, he invites us to compare the way Orlando falls in love with Rosalind during the match with Duke Frederick’s hostility to her</w:t>
      </w:r>
      <w:r w:rsidRPr="00F3177E">
        <w:rPr>
          <w:rFonts w:ascii="Times New Roman" w:hAnsi="Times New Roman" w:cs="Times New Roman"/>
          <w:sz w:val="24"/>
          <w:szCs w:val="24"/>
        </w:rPr>
        <w:t xml:space="preserve">, which is </w:t>
      </w:r>
      <w:r>
        <w:rPr>
          <w:rFonts w:ascii="Times New Roman" w:hAnsi="Times New Roman" w:cs="Times New Roman"/>
          <w:sz w:val="24"/>
          <w:szCs w:val="24"/>
        </w:rPr>
        <w:t>based entirely on the fact that “</w:t>
      </w:r>
      <w:r w:rsidRPr="00F3177E">
        <w:rPr>
          <w:rFonts w:ascii="Times New Roman" w:hAnsi="Times New Roman" w:cs="Times New Roman"/>
          <w:sz w:val="24"/>
          <w:szCs w:val="24"/>
        </w:rPr>
        <w:t>the pe</w:t>
      </w:r>
      <w:r>
        <w:rPr>
          <w:rFonts w:ascii="Times New Roman" w:hAnsi="Times New Roman" w:cs="Times New Roman"/>
          <w:sz w:val="24"/>
          <w:szCs w:val="24"/>
        </w:rPr>
        <w:t>ople praise her for her virtues” (1.2.</w:t>
      </w:r>
      <w:r w:rsidRPr="00F3177E">
        <w:rPr>
          <w:rFonts w:ascii="Times New Roman" w:hAnsi="Times New Roman" w:cs="Times New Roman"/>
          <w:sz w:val="24"/>
          <w:szCs w:val="24"/>
        </w:rPr>
        <w:t>278</w:t>
      </w:r>
      <w:r w:rsidR="001100B5">
        <w:rPr>
          <w:rFonts w:ascii="Times New Roman" w:hAnsi="Times New Roman" w:cs="Times New Roman"/>
          <w:sz w:val="24"/>
          <w:szCs w:val="24"/>
        </w:rPr>
        <w:t>–</w:t>
      </w:r>
      <w:r>
        <w:rPr>
          <w:rFonts w:ascii="Times New Roman" w:hAnsi="Times New Roman" w:cs="Times New Roman"/>
          <w:sz w:val="24"/>
          <w:szCs w:val="24"/>
        </w:rPr>
        <w:t>80</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As with </w:t>
      </w:r>
      <w:r>
        <w:rPr>
          <w:rFonts w:ascii="Times New Roman" w:hAnsi="Times New Roman" w:cs="Times New Roman"/>
          <w:sz w:val="24"/>
          <w:szCs w:val="24"/>
        </w:rPr>
        <w:t xml:space="preserve">Orlando’s brother </w:t>
      </w:r>
      <w:r w:rsidRPr="00F3177E">
        <w:rPr>
          <w:rFonts w:ascii="Times New Roman" w:hAnsi="Times New Roman" w:cs="Times New Roman"/>
          <w:sz w:val="24"/>
          <w:szCs w:val="24"/>
        </w:rPr>
        <w:t xml:space="preserve">Oliver, the </w:t>
      </w:r>
      <w:r w:rsidR="005A3025">
        <w:rPr>
          <w:rFonts w:ascii="Times New Roman" w:hAnsi="Times New Roman" w:cs="Times New Roman"/>
          <w:sz w:val="24"/>
          <w:szCs w:val="24"/>
        </w:rPr>
        <w:t>duke</w:t>
      </w:r>
      <w:r w:rsidRPr="00F3177E">
        <w:rPr>
          <w:rFonts w:ascii="Times New Roman" w:hAnsi="Times New Roman" w:cs="Times New Roman"/>
          <w:sz w:val="24"/>
          <w:szCs w:val="24"/>
        </w:rPr>
        <w:t>’s desire to be popular leaves him vulnerable to terrible pangs of envy.</w:t>
      </w:r>
      <w:r w:rsidR="001100B5">
        <w:rPr>
          <w:rFonts w:ascii="Times New Roman" w:hAnsi="Times New Roman" w:cs="Times New Roman"/>
          <w:sz w:val="24"/>
          <w:szCs w:val="24"/>
        </w:rPr>
        <w:t xml:space="preserve"> </w:t>
      </w:r>
      <w:r>
        <w:rPr>
          <w:rFonts w:ascii="Times New Roman" w:hAnsi="Times New Roman" w:cs="Times New Roman"/>
          <w:sz w:val="24"/>
          <w:szCs w:val="24"/>
        </w:rPr>
        <w:t>(Shakespeare seems to have completely changed the motives of both of his villains in comparison to his source, so that the first quarter of the play becomes in part a critique of the striving for hon</w:t>
      </w:r>
      <w:r w:rsidR="00CE1E7B">
        <w:rPr>
          <w:rFonts w:ascii="Times New Roman" w:hAnsi="Times New Roman" w:cs="Times New Roman"/>
          <w:sz w:val="24"/>
          <w:szCs w:val="24"/>
        </w:rPr>
        <w:t>or</w:t>
      </w:r>
      <w:r>
        <w:rPr>
          <w:rFonts w:ascii="Times New Roman" w:hAnsi="Times New Roman" w:cs="Times New Roman"/>
          <w:sz w:val="24"/>
          <w:szCs w:val="24"/>
        </w:rPr>
        <w:t xml:space="preserve"> that appears to character</w:t>
      </w:r>
      <w:r w:rsidR="00957E68">
        <w:rPr>
          <w:rFonts w:ascii="Times New Roman" w:hAnsi="Times New Roman" w:cs="Times New Roman"/>
          <w:sz w:val="24"/>
          <w:szCs w:val="24"/>
        </w:rPr>
        <w:t>ize</w:t>
      </w:r>
      <w:r>
        <w:rPr>
          <w:rFonts w:ascii="Times New Roman" w:hAnsi="Times New Roman" w:cs="Times New Roman"/>
          <w:sz w:val="24"/>
          <w:szCs w:val="24"/>
        </w:rPr>
        <w:t xml:space="preserve"> political life.)</w:t>
      </w:r>
      <w:r w:rsidR="00031324">
        <w:rPr>
          <w:rStyle w:val="FootnoteReference"/>
          <w:rFonts w:ascii="Times New Roman" w:hAnsi="Times New Roman" w:cs="Times New Roman"/>
          <w:sz w:val="24"/>
          <w:szCs w:val="24"/>
        </w:rPr>
        <w:footnoteReference w:id="8"/>
      </w:r>
      <w:r w:rsidR="00EF2D4D">
        <w:rPr>
          <w:rFonts w:ascii="Times New Roman" w:hAnsi="Times New Roman" w:cs="Times New Roman"/>
          <w:sz w:val="24"/>
          <w:szCs w:val="24"/>
        </w:rPr>
        <w:t xml:space="preserve"> </w:t>
      </w:r>
      <w:r w:rsidRPr="00F3177E">
        <w:rPr>
          <w:rFonts w:ascii="Times New Roman" w:hAnsi="Times New Roman" w:cs="Times New Roman"/>
          <w:sz w:val="24"/>
          <w:szCs w:val="24"/>
        </w:rPr>
        <w:t>In contrast, Orlando’s final comment</w:t>
      </w:r>
      <w:r>
        <w:rPr>
          <w:rFonts w:ascii="Times New Roman" w:hAnsi="Times New Roman" w:cs="Times New Roman"/>
          <w:sz w:val="24"/>
          <w:szCs w:val="24"/>
        </w:rPr>
        <w:t xml:space="preserve"> in the scene</w:t>
      </w:r>
      <w:r w:rsidRPr="00F3177E">
        <w:rPr>
          <w:rFonts w:ascii="Times New Roman" w:hAnsi="Times New Roman" w:cs="Times New Roman"/>
          <w:sz w:val="24"/>
          <w:szCs w:val="24"/>
        </w:rPr>
        <w:t xml:space="preserve"> implies that Rosalind’s</w:t>
      </w:r>
      <w:r>
        <w:rPr>
          <w:rFonts w:ascii="Times New Roman" w:hAnsi="Times New Roman" w:cs="Times New Roman"/>
          <w:sz w:val="24"/>
          <w:szCs w:val="24"/>
        </w:rPr>
        <w:t xml:space="preserve"> “heavenly”</w:t>
      </w:r>
      <w:r w:rsidRPr="00F3177E">
        <w:rPr>
          <w:rFonts w:ascii="Times New Roman" w:hAnsi="Times New Roman" w:cs="Times New Roman"/>
          <w:sz w:val="24"/>
          <w:szCs w:val="24"/>
        </w:rPr>
        <w:t xml:space="preserve"> nature makes it worth</w:t>
      </w:r>
      <w:r>
        <w:rPr>
          <w:rFonts w:ascii="Times New Roman" w:hAnsi="Times New Roman" w:cs="Times New Roman"/>
          <w:sz w:val="24"/>
          <w:szCs w:val="24"/>
        </w:rPr>
        <w:t xml:space="preserve"> his </w:t>
      </w:r>
      <w:r w:rsidRPr="00F3177E">
        <w:rPr>
          <w:rFonts w:ascii="Times New Roman" w:hAnsi="Times New Roman" w:cs="Times New Roman"/>
          <w:sz w:val="24"/>
          <w:szCs w:val="24"/>
        </w:rPr>
        <w:t>wh</w:t>
      </w:r>
      <w:r>
        <w:rPr>
          <w:rFonts w:ascii="Times New Roman" w:hAnsi="Times New Roman" w:cs="Times New Roman"/>
          <w:sz w:val="24"/>
          <w:szCs w:val="24"/>
        </w:rPr>
        <w:t xml:space="preserve">ile to endure the “tyrant Duke” humbly, </w:t>
      </w:r>
      <w:r w:rsidRPr="00F3177E">
        <w:rPr>
          <w:rFonts w:ascii="Times New Roman" w:hAnsi="Times New Roman" w:cs="Times New Roman"/>
          <w:sz w:val="24"/>
          <w:szCs w:val="24"/>
        </w:rPr>
        <w:t xml:space="preserve">even though he resembles his </w:t>
      </w:r>
      <w:r>
        <w:rPr>
          <w:rFonts w:ascii="Times New Roman" w:hAnsi="Times New Roman" w:cs="Times New Roman"/>
          <w:sz w:val="24"/>
          <w:szCs w:val="24"/>
        </w:rPr>
        <w:t>own “</w:t>
      </w:r>
      <w:r w:rsidRPr="00F3177E">
        <w:rPr>
          <w:rFonts w:ascii="Times New Roman" w:hAnsi="Times New Roman" w:cs="Times New Roman"/>
          <w:sz w:val="24"/>
          <w:szCs w:val="24"/>
        </w:rPr>
        <w:t>tyrant brother</w:t>
      </w:r>
      <w:r>
        <w:rPr>
          <w:rFonts w:ascii="Times New Roman" w:hAnsi="Times New Roman" w:cs="Times New Roman"/>
          <w:sz w:val="24"/>
          <w:szCs w:val="24"/>
        </w:rPr>
        <w:t>” (1.2.</w:t>
      </w:r>
      <w:r w:rsidRPr="00F3177E">
        <w:rPr>
          <w:rFonts w:ascii="Times New Roman" w:hAnsi="Times New Roman" w:cs="Times New Roman"/>
          <w:sz w:val="24"/>
          <w:szCs w:val="24"/>
        </w:rPr>
        <w:t>287</w:t>
      </w:r>
      <w:r w:rsidR="001100B5">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8</w:t>
      </w:r>
      <w:r w:rsidRPr="00F3177E">
        <w:rPr>
          <w:rFonts w:ascii="Times New Roman" w:hAnsi="Times New Roman" w:cs="Times New Roman"/>
          <w:sz w:val="24"/>
          <w:szCs w:val="24"/>
        </w:rPr>
        <w:t>9).</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Here f</w:t>
      </w:r>
      <w:r>
        <w:rPr>
          <w:rFonts w:ascii="Times New Roman" w:hAnsi="Times New Roman" w:cs="Times New Roman"/>
          <w:sz w:val="24"/>
          <w:szCs w:val="24"/>
        </w:rPr>
        <w:t>or the second time Orlando exhibits</w:t>
      </w:r>
      <w:r w:rsidRPr="00F3177E">
        <w:rPr>
          <w:rFonts w:ascii="Times New Roman" w:hAnsi="Times New Roman" w:cs="Times New Roman"/>
          <w:sz w:val="24"/>
          <w:szCs w:val="24"/>
        </w:rPr>
        <w:t xml:space="preserve"> the sort of cour</w:t>
      </w:r>
      <w:r>
        <w:rPr>
          <w:rFonts w:ascii="Times New Roman" w:hAnsi="Times New Roman" w:cs="Times New Roman"/>
          <w:sz w:val="24"/>
          <w:szCs w:val="24"/>
        </w:rPr>
        <w:t>ageous loyalty that has already been shown to be an underlying factor in the deepest</w:t>
      </w:r>
      <w:r w:rsidRPr="00F3177E">
        <w:rPr>
          <w:rFonts w:ascii="Times New Roman" w:hAnsi="Times New Roman" w:cs="Times New Roman"/>
          <w:sz w:val="24"/>
          <w:szCs w:val="24"/>
        </w:rPr>
        <w:t xml:space="preserve"> friend</w:t>
      </w:r>
      <w:r>
        <w:rPr>
          <w:rFonts w:ascii="Times New Roman" w:hAnsi="Times New Roman" w:cs="Times New Roman"/>
          <w:sz w:val="24"/>
          <w:szCs w:val="24"/>
        </w:rPr>
        <w:t>ships.</w:t>
      </w:r>
    </w:p>
    <w:p xmlns:wp14="http://schemas.microsoft.com/office/word/2010/wordml" w:rsidR="004A0C3C" w:rsidP="001D5058" w:rsidRDefault="004A0C3C" w14:paraId="234C6D28"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although he is mainly contrasted to Duke Frederick, Orlando is presented as being caught between a humble attachment to Rosalind and a proud self-assertiveness, just as he was swayed almost equally by pride and love for his father when he attacked his brother in the first scene.</w:t>
      </w:r>
      <w:r w:rsidR="001100B5">
        <w:rPr>
          <w:rFonts w:ascii="Times New Roman" w:hAnsi="Times New Roman" w:cs="Times New Roman"/>
          <w:sz w:val="24"/>
          <w:szCs w:val="24"/>
        </w:rPr>
        <w:t xml:space="preserve"> </w:t>
      </w:r>
      <w:r>
        <w:rPr>
          <w:rFonts w:ascii="Times New Roman" w:hAnsi="Times New Roman" w:cs="Times New Roman"/>
          <w:sz w:val="24"/>
          <w:szCs w:val="24"/>
        </w:rPr>
        <w:t>He feels his low status as intensely as ever, and one can see that it is</w:t>
      </w:r>
      <w:r w:rsidRPr="00F3177E">
        <w:rPr>
          <w:rFonts w:ascii="Times New Roman" w:hAnsi="Times New Roman" w:cs="Times New Roman"/>
          <w:sz w:val="24"/>
          <w:szCs w:val="24"/>
        </w:rPr>
        <w:t xml:space="preserve"> this that is at the root of his despa</w:t>
      </w:r>
      <w:r>
        <w:rPr>
          <w:rFonts w:ascii="Times New Roman" w:hAnsi="Times New Roman" w:cs="Times New Roman"/>
          <w:sz w:val="24"/>
          <w:szCs w:val="24"/>
        </w:rPr>
        <w:t>ir when he maintains</w:t>
      </w:r>
      <w:r w:rsidRPr="00F3177E">
        <w:rPr>
          <w:rFonts w:ascii="Times New Roman" w:hAnsi="Times New Roman" w:cs="Times New Roman"/>
          <w:sz w:val="24"/>
          <w:szCs w:val="24"/>
        </w:rPr>
        <w:t xml:space="preserve"> that</w:t>
      </w:r>
      <w:r>
        <w:rPr>
          <w:rFonts w:ascii="Times New Roman" w:hAnsi="Times New Roman" w:cs="Times New Roman"/>
          <w:sz w:val="24"/>
          <w:szCs w:val="24"/>
        </w:rPr>
        <w:t>,</w:t>
      </w:r>
      <w:r w:rsidRPr="00F3177E">
        <w:rPr>
          <w:rFonts w:ascii="Times New Roman" w:hAnsi="Times New Roman" w:cs="Times New Roman"/>
          <w:sz w:val="24"/>
          <w:szCs w:val="24"/>
        </w:rPr>
        <w:t xml:space="preserve"> if he loses to</w:t>
      </w:r>
      <w:r>
        <w:rPr>
          <w:rFonts w:ascii="Times New Roman" w:hAnsi="Times New Roman" w:cs="Times New Roman"/>
          <w:sz w:val="24"/>
          <w:szCs w:val="24"/>
        </w:rPr>
        <w:t xml:space="preserve"> Charles in the wrestling match,</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there is but one sham’d that was never gracious</w:t>
      </w:r>
      <w:r>
        <w:rPr>
          <w:rFonts w:ascii="Times New Roman" w:hAnsi="Times New Roman" w:cs="Times New Roman"/>
          <w:sz w:val="24"/>
          <w:szCs w:val="24"/>
        </w:rPr>
        <w:t>” (1.2.</w:t>
      </w:r>
      <w:r w:rsidRPr="00F3177E">
        <w:rPr>
          <w:rFonts w:ascii="Times New Roman" w:hAnsi="Times New Roman" w:cs="Times New Roman"/>
          <w:sz w:val="24"/>
          <w:szCs w:val="24"/>
        </w:rPr>
        <w:t>187</w:t>
      </w:r>
      <w:r w:rsidR="001100B5">
        <w:rPr>
          <w:rFonts w:ascii="Times New Roman" w:hAnsi="Times New Roman" w:cs="Times New Roman"/>
          <w:sz w:val="24"/>
          <w:szCs w:val="24"/>
        </w:rPr>
        <w:t>–</w:t>
      </w:r>
      <w:r>
        <w:rPr>
          <w:rFonts w:ascii="Times New Roman" w:hAnsi="Times New Roman" w:cs="Times New Roman"/>
          <w:sz w:val="24"/>
          <w:szCs w:val="24"/>
        </w:rPr>
        <w:t>8</w:t>
      </w:r>
      <w:r w:rsidRPr="00F3177E">
        <w:rPr>
          <w:rFonts w:ascii="Times New Roman" w:hAnsi="Times New Roman" w:cs="Times New Roman"/>
          <w:sz w:val="24"/>
          <w:szCs w:val="24"/>
        </w:rPr>
        <w:t>8).</w:t>
      </w:r>
      <w:r w:rsidR="001100B5">
        <w:rPr>
          <w:rFonts w:ascii="Times New Roman" w:hAnsi="Times New Roman" w:cs="Times New Roman"/>
          <w:sz w:val="24"/>
          <w:szCs w:val="24"/>
        </w:rPr>
        <w:t xml:space="preserve"> </w:t>
      </w:r>
      <w:r>
        <w:rPr>
          <w:rFonts w:ascii="Times New Roman" w:hAnsi="Times New Roman" w:cs="Times New Roman"/>
          <w:sz w:val="24"/>
          <w:szCs w:val="24"/>
        </w:rPr>
        <w:t>Here, d</w:t>
      </w:r>
      <w:r w:rsidRPr="00F3177E">
        <w:rPr>
          <w:rFonts w:ascii="Times New Roman" w:hAnsi="Times New Roman" w:cs="Times New Roman"/>
          <w:sz w:val="24"/>
          <w:szCs w:val="24"/>
        </w:rPr>
        <w:t>es</w:t>
      </w:r>
      <w:r>
        <w:rPr>
          <w:rFonts w:ascii="Times New Roman" w:hAnsi="Times New Roman" w:cs="Times New Roman"/>
          <w:sz w:val="24"/>
          <w:szCs w:val="24"/>
        </w:rPr>
        <w:t>pite his apparent humility,</w:t>
      </w:r>
      <w:r w:rsidRPr="00F3177E">
        <w:rPr>
          <w:rFonts w:ascii="Times New Roman" w:hAnsi="Times New Roman" w:cs="Times New Roman"/>
          <w:sz w:val="24"/>
          <w:szCs w:val="24"/>
        </w:rPr>
        <w:t xml:space="preserve"> Orlando</w:t>
      </w:r>
      <w:r>
        <w:rPr>
          <w:rFonts w:ascii="Times New Roman" w:hAnsi="Times New Roman" w:cs="Times New Roman"/>
          <w:sz w:val="24"/>
          <w:szCs w:val="24"/>
        </w:rPr>
        <w:t xml:space="preserve"> shows</w:t>
      </w:r>
      <w:r w:rsidRPr="00F3177E">
        <w:rPr>
          <w:rFonts w:ascii="Times New Roman" w:hAnsi="Times New Roman" w:cs="Times New Roman"/>
          <w:sz w:val="24"/>
          <w:szCs w:val="24"/>
        </w:rPr>
        <w:t xml:space="preserve"> tha</w:t>
      </w:r>
      <w:r>
        <w:rPr>
          <w:rFonts w:ascii="Times New Roman" w:hAnsi="Times New Roman" w:cs="Times New Roman"/>
          <w:sz w:val="24"/>
          <w:szCs w:val="24"/>
        </w:rPr>
        <w:t>t he cares deeply about his lowly position,</w:t>
      </w:r>
      <w:r w:rsidRPr="00F3177E">
        <w:rPr>
          <w:rFonts w:ascii="Times New Roman" w:hAnsi="Times New Roman" w:cs="Times New Roman"/>
          <w:sz w:val="24"/>
          <w:szCs w:val="24"/>
        </w:rPr>
        <w:t xml:space="preserve"> and</w:t>
      </w:r>
      <w:r>
        <w:rPr>
          <w:rFonts w:ascii="Times New Roman" w:hAnsi="Times New Roman" w:cs="Times New Roman"/>
          <w:sz w:val="24"/>
          <w:szCs w:val="24"/>
        </w:rPr>
        <w:t>,</w:t>
      </w:r>
      <w:r w:rsidRPr="00F3177E">
        <w:rPr>
          <w:rFonts w:ascii="Times New Roman" w:hAnsi="Times New Roman" w:cs="Times New Roman"/>
          <w:sz w:val="24"/>
          <w:szCs w:val="24"/>
        </w:rPr>
        <w:t xml:space="preserve"> further, </w:t>
      </w:r>
      <w:r>
        <w:rPr>
          <w:rFonts w:ascii="Times New Roman" w:hAnsi="Times New Roman" w:cs="Times New Roman"/>
          <w:sz w:val="24"/>
          <w:szCs w:val="24"/>
        </w:rPr>
        <w:t>that he sees the wrestling</w:t>
      </w:r>
      <w:r w:rsidRPr="00F3177E">
        <w:rPr>
          <w:rFonts w:ascii="Times New Roman" w:hAnsi="Times New Roman" w:cs="Times New Roman"/>
          <w:sz w:val="24"/>
          <w:szCs w:val="24"/>
        </w:rPr>
        <w:t xml:space="preserve"> as a way of regaining some of his pride</w:t>
      </w:r>
      <w:r>
        <w:rPr>
          <w:rFonts w:ascii="Times New Roman" w:hAnsi="Times New Roman" w:cs="Times New Roman"/>
          <w:sz w:val="24"/>
          <w:szCs w:val="24"/>
        </w:rPr>
        <w:t>, since the hon</w:t>
      </w:r>
      <w:r w:rsidR="00CE1E7B">
        <w:rPr>
          <w:rFonts w:ascii="Times New Roman" w:hAnsi="Times New Roman" w:cs="Times New Roman"/>
          <w:sz w:val="24"/>
          <w:szCs w:val="24"/>
        </w:rPr>
        <w:t>or</w:t>
      </w:r>
      <w:r>
        <w:rPr>
          <w:rFonts w:ascii="Times New Roman" w:hAnsi="Times New Roman" w:cs="Times New Roman"/>
          <w:sz w:val="24"/>
          <w:szCs w:val="24"/>
        </w:rPr>
        <w:t xml:space="preserve"> of victory is clearly the unspoken corollary to the potential shame of defeat.</w:t>
      </w:r>
      <w:r w:rsidR="001100B5">
        <w:rPr>
          <w:rFonts w:ascii="Times New Roman" w:hAnsi="Times New Roman" w:cs="Times New Roman"/>
          <w:sz w:val="24"/>
          <w:szCs w:val="24"/>
        </w:rPr>
        <w:t xml:space="preserve"> </w:t>
      </w:r>
      <w:r>
        <w:rPr>
          <w:rFonts w:ascii="Times New Roman" w:hAnsi="Times New Roman" w:cs="Times New Roman"/>
          <w:sz w:val="24"/>
          <w:szCs w:val="24"/>
        </w:rPr>
        <w:t>The contest serves as</w:t>
      </w:r>
      <w:r w:rsidRPr="00F3177E">
        <w:rPr>
          <w:rFonts w:ascii="Times New Roman" w:hAnsi="Times New Roman" w:cs="Times New Roman"/>
          <w:sz w:val="24"/>
          <w:szCs w:val="24"/>
        </w:rPr>
        <w:t xml:space="preserve"> an apt image for the way in which a spirited pursuit of hon</w:t>
      </w:r>
      <w:r w:rsidR="00CE1E7B">
        <w:rPr>
          <w:rFonts w:ascii="Times New Roman" w:hAnsi="Times New Roman" w:cs="Times New Roman"/>
          <w:sz w:val="24"/>
          <w:szCs w:val="24"/>
        </w:rPr>
        <w:t>or</w:t>
      </w:r>
      <w:r w:rsidRPr="00F3177E">
        <w:rPr>
          <w:rFonts w:ascii="Times New Roman" w:hAnsi="Times New Roman" w:cs="Times New Roman"/>
          <w:sz w:val="24"/>
          <w:szCs w:val="24"/>
        </w:rPr>
        <w:t xml:space="preserve"> involves surrendering oneself to the v</w:t>
      </w:r>
      <w:r>
        <w:rPr>
          <w:rFonts w:ascii="Times New Roman" w:hAnsi="Times New Roman" w:cs="Times New Roman"/>
          <w:sz w:val="24"/>
          <w:szCs w:val="24"/>
        </w:rPr>
        <w:t>agaries of “</w:t>
      </w:r>
      <w:r w:rsidRPr="00F3177E">
        <w:rPr>
          <w:rFonts w:ascii="Times New Roman" w:hAnsi="Times New Roman" w:cs="Times New Roman"/>
          <w:sz w:val="24"/>
          <w:szCs w:val="24"/>
        </w:rPr>
        <w:t>Fortune</w:t>
      </w:r>
      <w:r>
        <w:rPr>
          <w:rFonts w:ascii="Times New Roman" w:hAnsi="Times New Roman" w:cs="Times New Roman"/>
          <w:sz w:val="24"/>
          <w:szCs w:val="24"/>
        </w:rPr>
        <w:t>”</w:t>
      </w:r>
      <w:r w:rsidRPr="00F3177E">
        <w:rPr>
          <w:rFonts w:ascii="Times New Roman" w:hAnsi="Times New Roman" w:cs="Times New Roman"/>
          <w:sz w:val="24"/>
          <w:szCs w:val="24"/>
        </w:rPr>
        <w:t xml:space="preserve"> for no substantial reward</w:t>
      </w:r>
      <w:r>
        <w:rPr>
          <w:rFonts w:ascii="Times New Roman" w:hAnsi="Times New Roman" w:cs="Times New Roman"/>
          <w:sz w:val="24"/>
          <w:szCs w:val="24"/>
        </w:rPr>
        <w:t>, since victory leaves Orlando no better off and defeat would probably have led to his death if Charles had followed Oliver’s hin</w:t>
      </w:r>
      <w:r w:rsidR="005A6B24">
        <w:rPr>
          <w:rFonts w:ascii="Times New Roman" w:hAnsi="Times New Roman" w:cs="Times New Roman"/>
          <w:sz w:val="24"/>
          <w:szCs w:val="24"/>
        </w:rPr>
        <w:t>ts (1.1.141</w:t>
      </w:r>
      <w:r w:rsidR="001100B5">
        <w:rPr>
          <w:rFonts w:ascii="Times New Roman" w:hAnsi="Times New Roman" w:cs="Times New Roman"/>
          <w:sz w:val="24"/>
          <w:szCs w:val="24"/>
        </w:rPr>
        <w:t>–</w:t>
      </w:r>
      <w:r w:rsidR="005A6B24">
        <w:rPr>
          <w:rFonts w:ascii="Times New Roman" w:hAnsi="Times New Roman" w:cs="Times New Roman"/>
          <w:sz w:val="24"/>
          <w:szCs w:val="24"/>
        </w:rPr>
        <w:t>62).</w:t>
      </w:r>
    </w:p>
    <w:p xmlns:wp14="http://schemas.microsoft.com/office/word/2010/wordml" w:rsidR="004A0C3C" w:rsidP="001D5058" w:rsidRDefault="004A0C3C" w14:paraId="5C8D1C9D"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During the wrestling scene Shakespeare continues to explore the tension between pride and love.</w:t>
      </w:r>
      <w:r w:rsidR="001100B5">
        <w:rPr>
          <w:rFonts w:ascii="Times New Roman" w:hAnsi="Times New Roman" w:cs="Times New Roman"/>
          <w:sz w:val="24"/>
          <w:szCs w:val="24"/>
        </w:rPr>
        <w:t xml:space="preserve"> </w:t>
      </w:r>
      <w:r>
        <w:rPr>
          <w:rFonts w:ascii="Times New Roman" w:hAnsi="Times New Roman" w:cs="Times New Roman"/>
          <w:sz w:val="24"/>
          <w:szCs w:val="24"/>
        </w:rPr>
        <w:t>It is typical that Rosalind urges Orlando</w:t>
      </w:r>
      <w:r w:rsidRPr="00F3177E">
        <w:rPr>
          <w:rFonts w:ascii="Times New Roman" w:hAnsi="Times New Roman" w:cs="Times New Roman"/>
          <w:sz w:val="24"/>
          <w:szCs w:val="24"/>
        </w:rPr>
        <w:t xml:space="preserve"> to wit</w:t>
      </w:r>
      <w:r>
        <w:rPr>
          <w:rFonts w:ascii="Times New Roman" w:hAnsi="Times New Roman" w:cs="Times New Roman"/>
          <w:sz w:val="24"/>
          <w:szCs w:val="24"/>
        </w:rPr>
        <w:t>hdraw from the fight and</w:t>
      </w:r>
      <w:r w:rsidRPr="00F3177E">
        <w:rPr>
          <w:rFonts w:ascii="Times New Roman" w:hAnsi="Times New Roman" w:cs="Times New Roman"/>
          <w:sz w:val="24"/>
          <w:szCs w:val="24"/>
        </w:rPr>
        <w:t xml:space="preserve"> to pay no more than </w:t>
      </w:r>
      <w:r>
        <w:rPr>
          <w:rFonts w:ascii="Times New Roman" w:hAnsi="Times New Roman" w:cs="Times New Roman"/>
          <w:sz w:val="24"/>
          <w:szCs w:val="24"/>
        </w:rPr>
        <w:t>lip service to “reputation” (1.2.180</w:t>
      </w:r>
      <w:r w:rsidR="001100B5">
        <w:rPr>
          <w:rFonts w:ascii="Times New Roman" w:hAnsi="Times New Roman" w:cs="Times New Roman"/>
          <w:sz w:val="24"/>
          <w:szCs w:val="24"/>
        </w:rPr>
        <w:t>–</w:t>
      </w:r>
      <w:r w:rsidRPr="00F3177E">
        <w:rPr>
          <w:rFonts w:ascii="Times New Roman" w:hAnsi="Times New Roman" w:cs="Times New Roman"/>
          <w:sz w:val="24"/>
          <w:szCs w:val="24"/>
        </w:rPr>
        <w:t>82).</w:t>
      </w:r>
      <w:r w:rsidR="001100B5">
        <w:rPr>
          <w:rFonts w:ascii="Times New Roman" w:hAnsi="Times New Roman" w:cs="Times New Roman"/>
          <w:sz w:val="24"/>
          <w:szCs w:val="24"/>
        </w:rPr>
        <w:t xml:space="preserve"> </w:t>
      </w:r>
      <w:r>
        <w:rPr>
          <w:rFonts w:ascii="Times New Roman" w:hAnsi="Times New Roman" w:cs="Times New Roman"/>
          <w:sz w:val="24"/>
          <w:szCs w:val="24"/>
        </w:rPr>
        <w:t>Rosalind’s</w:t>
      </w:r>
      <w:r w:rsidRPr="00F3177E">
        <w:rPr>
          <w:rFonts w:ascii="Times New Roman" w:hAnsi="Times New Roman" w:cs="Times New Roman"/>
          <w:sz w:val="24"/>
          <w:szCs w:val="24"/>
        </w:rPr>
        <w:t xml:space="preserve"> love for Orlando is not </w:t>
      </w:r>
      <w:r>
        <w:rPr>
          <w:rFonts w:ascii="Times New Roman" w:hAnsi="Times New Roman" w:cs="Times New Roman"/>
          <w:sz w:val="24"/>
          <w:szCs w:val="24"/>
        </w:rPr>
        <w:t>i</w:t>
      </w:r>
      <w:r w:rsidRPr="00F3177E">
        <w:rPr>
          <w:rFonts w:ascii="Times New Roman" w:hAnsi="Times New Roman" w:cs="Times New Roman"/>
          <w:sz w:val="24"/>
          <w:szCs w:val="24"/>
        </w:rPr>
        <w:t>mpeded by her poverty: as sh</w:t>
      </w:r>
      <w:r>
        <w:rPr>
          <w:rFonts w:ascii="Times New Roman" w:hAnsi="Times New Roman" w:cs="Times New Roman"/>
          <w:sz w:val="24"/>
          <w:szCs w:val="24"/>
        </w:rPr>
        <w:t>e gives him her chain she says</w:t>
      </w:r>
      <w:r w:rsidR="00031324">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Wear this for me: one out of suits with Fortune, that could give more, but that her hand lack</w:t>
      </w:r>
      <w:r>
        <w:rPr>
          <w:rFonts w:ascii="Times New Roman" w:hAnsi="Times New Roman" w:cs="Times New Roman"/>
          <w:sz w:val="24"/>
          <w:szCs w:val="24"/>
        </w:rPr>
        <w:t>s means” (1.2.246</w:t>
      </w:r>
      <w:r w:rsidR="001100B5">
        <w:rPr>
          <w:rFonts w:ascii="Times New Roman" w:hAnsi="Times New Roman" w:cs="Times New Roman"/>
          <w:sz w:val="24"/>
          <w:szCs w:val="24"/>
        </w:rPr>
        <w:t>–</w:t>
      </w:r>
      <w:r>
        <w:rPr>
          <w:rFonts w:ascii="Times New Roman" w:hAnsi="Times New Roman" w:cs="Times New Roman"/>
          <w:sz w:val="24"/>
          <w:szCs w:val="24"/>
        </w:rPr>
        <w:t>47).</w:t>
      </w:r>
      <w:r w:rsidR="001100B5">
        <w:rPr>
          <w:rFonts w:ascii="Times New Roman" w:hAnsi="Times New Roman" w:cs="Times New Roman"/>
          <w:sz w:val="24"/>
          <w:szCs w:val="24"/>
        </w:rPr>
        <w:t xml:space="preserve"> </w:t>
      </w:r>
      <w:r>
        <w:rPr>
          <w:rFonts w:ascii="Times New Roman" w:hAnsi="Times New Roman" w:cs="Times New Roman"/>
          <w:sz w:val="24"/>
          <w:szCs w:val="24"/>
        </w:rPr>
        <w:t>She is not affected by “Fortune” in the way that Orlando is, because her lowly status is irrelevant to her deepest concerns.</w:t>
      </w:r>
      <w:r w:rsidR="001100B5">
        <w:rPr>
          <w:rFonts w:ascii="Times New Roman" w:hAnsi="Times New Roman" w:cs="Times New Roman"/>
          <w:sz w:val="24"/>
          <w:szCs w:val="24"/>
        </w:rPr>
        <w:t xml:space="preserve"> </w:t>
      </w:r>
      <w:r>
        <w:rPr>
          <w:rFonts w:ascii="Times New Roman" w:hAnsi="Times New Roman" w:cs="Times New Roman"/>
          <w:sz w:val="24"/>
          <w:szCs w:val="24"/>
        </w:rPr>
        <w:t>Her earlier, frustrated wish to discuss falling in love has already shown that she is even less likely to be motivated by conventional standards of hon</w:t>
      </w:r>
      <w:r w:rsidR="00CE1E7B">
        <w:rPr>
          <w:rFonts w:ascii="Times New Roman" w:hAnsi="Times New Roman" w:cs="Times New Roman"/>
          <w:sz w:val="24"/>
          <w:szCs w:val="24"/>
        </w:rPr>
        <w:t>or</w:t>
      </w:r>
      <w:r>
        <w:rPr>
          <w:rFonts w:ascii="Times New Roman" w:hAnsi="Times New Roman" w:cs="Times New Roman"/>
          <w:sz w:val="24"/>
          <w:szCs w:val="24"/>
        </w:rPr>
        <w:t xml:space="preserve"> than Celia (1.2.24</w:t>
      </w:r>
      <w:r w:rsidR="001100B5">
        <w:rPr>
          <w:rFonts w:ascii="Times New Roman" w:hAnsi="Times New Roman" w:cs="Times New Roman"/>
          <w:sz w:val="24"/>
          <w:szCs w:val="24"/>
        </w:rPr>
        <w:t>–</w:t>
      </w:r>
      <w:r>
        <w:rPr>
          <w:rFonts w:ascii="Times New Roman" w:hAnsi="Times New Roman" w:cs="Times New Roman"/>
          <w:sz w:val="24"/>
          <w:szCs w:val="24"/>
        </w:rPr>
        <w:t>29; see also 1.3.13</w:t>
      </w:r>
      <w:r w:rsidR="001100B5">
        <w:rPr>
          <w:rFonts w:ascii="Times New Roman" w:hAnsi="Times New Roman" w:cs="Times New Roman"/>
          <w:sz w:val="24"/>
          <w:szCs w:val="24"/>
        </w:rPr>
        <w:t>–</w:t>
      </w:r>
      <w:r>
        <w:rPr>
          <w:rFonts w:ascii="Times New Roman" w:hAnsi="Times New Roman" w:cs="Times New Roman"/>
          <w:sz w:val="24"/>
          <w:szCs w:val="24"/>
        </w:rPr>
        <w:t>25), and now the speed with which she</w:t>
      </w:r>
      <w:r w:rsidRPr="00F3177E">
        <w:rPr>
          <w:rFonts w:ascii="Times New Roman" w:hAnsi="Times New Roman" w:cs="Times New Roman"/>
          <w:sz w:val="24"/>
          <w:szCs w:val="24"/>
        </w:rPr>
        <w:t xml:space="preserve"> abandons any </w:t>
      </w:r>
      <w:r w:rsidR="00614A3D">
        <w:rPr>
          <w:rFonts w:ascii="Times New Roman" w:hAnsi="Times New Roman" w:cs="Times New Roman"/>
          <w:sz w:val="24"/>
          <w:szCs w:val="24"/>
        </w:rPr>
        <w:t>pretense</w:t>
      </w:r>
      <w:r w:rsidRPr="00F3177E">
        <w:rPr>
          <w:rFonts w:ascii="Times New Roman" w:hAnsi="Times New Roman" w:cs="Times New Roman"/>
          <w:sz w:val="24"/>
          <w:szCs w:val="24"/>
        </w:rPr>
        <w:t xml:space="preserve"> of maidenly modesty</w:t>
      </w:r>
      <w:r>
        <w:rPr>
          <w:rFonts w:ascii="Times New Roman" w:hAnsi="Times New Roman" w:cs="Times New Roman"/>
          <w:sz w:val="24"/>
          <w:szCs w:val="24"/>
        </w:rPr>
        <w:t xml:space="preserve"> in order to show her interest in Orlando underlines the extent to which she feels free to follow her natural desires</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My pride fell with my fortunes</w:t>
      </w:r>
      <w:r w:rsidR="00614A3D">
        <w:rPr>
          <w:rFonts w:ascii="Times New Roman" w:hAnsi="Times New Roman" w:cs="Times New Roman"/>
          <w:sz w:val="24"/>
          <w:szCs w:val="24"/>
        </w:rPr>
        <w:t xml:space="preserve">. . . . </w:t>
      </w:r>
      <w:r w:rsidRPr="00F3177E">
        <w:rPr>
          <w:rFonts w:ascii="Times New Roman" w:hAnsi="Times New Roman" w:cs="Times New Roman"/>
          <w:sz w:val="24"/>
          <w:szCs w:val="24"/>
        </w:rPr>
        <w:t>Sir, you have wrestled well, and ov</w:t>
      </w:r>
      <w:r>
        <w:rPr>
          <w:rFonts w:ascii="Times New Roman" w:hAnsi="Times New Roman" w:cs="Times New Roman"/>
          <w:sz w:val="24"/>
          <w:szCs w:val="24"/>
        </w:rPr>
        <w:t xml:space="preserve">erthrown </w:t>
      </w:r>
      <w:r>
        <w:rPr>
          <w:rFonts w:ascii="Times New Roman" w:hAnsi="Times New Roman" w:cs="Times New Roman"/>
          <w:sz w:val="24"/>
          <w:szCs w:val="24"/>
        </w:rPr>
        <w:t>more than your enemies” (1.2.252</w:t>
      </w:r>
      <w:r w:rsidR="001100B5">
        <w:rPr>
          <w:rFonts w:ascii="Times New Roman" w:hAnsi="Times New Roman" w:cs="Times New Roman"/>
          <w:sz w:val="24"/>
          <w:szCs w:val="24"/>
        </w:rPr>
        <w:t>–</w:t>
      </w:r>
      <w:r>
        <w:rPr>
          <w:rFonts w:ascii="Times New Roman" w:hAnsi="Times New Roman" w:cs="Times New Roman"/>
          <w:sz w:val="24"/>
          <w:szCs w:val="24"/>
        </w:rPr>
        <w:t>55).</w:t>
      </w:r>
      <w:r w:rsidR="001100B5">
        <w:rPr>
          <w:rFonts w:ascii="Times New Roman" w:hAnsi="Times New Roman" w:cs="Times New Roman"/>
          <w:sz w:val="24"/>
          <w:szCs w:val="24"/>
        </w:rPr>
        <w:t xml:space="preserve"> </w:t>
      </w:r>
      <w:r>
        <w:rPr>
          <w:rFonts w:ascii="Times New Roman" w:hAnsi="Times New Roman" w:cs="Times New Roman"/>
          <w:sz w:val="24"/>
          <w:szCs w:val="24"/>
        </w:rPr>
        <w:t>Rosalind clearly real</w:t>
      </w:r>
      <w:r w:rsidR="00957E68">
        <w:rPr>
          <w:rFonts w:ascii="Times New Roman" w:hAnsi="Times New Roman" w:cs="Times New Roman"/>
          <w:sz w:val="24"/>
          <w:szCs w:val="24"/>
        </w:rPr>
        <w:t>ize</w:t>
      </w:r>
      <w:r>
        <w:rPr>
          <w:rFonts w:ascii="Times New Roman" w:hAnsi="Times New Roman" w:cs="Times New Roman"/>
          <w:sz w:val="24"/>
          <w:szCs w:val="24"/>
        </w:rPr>
        <w:t>s</w:t>
      </w:r>
      <w:r w:rsidRPr="00F3177E">
        <w:rPr>
          <w:rFonts w:ascii="Times New Roman" w:hAnsi="Times New Roman" w:cs="Times New Roman"/>
          <w:sz w:val="24"/>
          <w:szCs w:val="24"/>
        </w:rPr>
        <w:t xml:space="preserve"> that love can bring far more substantial rewards than reputation</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Less typically, however, </w:t>
      </w:r>
      <w:r w:rsidRPr="00F3177E">
        <w:rPr>
          <w:rFonts w:ascii="Times New Roman" w:hAnsi="Times New Roman" w:cs="Times New Roman"/>
          <w:sz w:val="24"/>
          <w:szCs w:val="24"/>
        </w:rPr>
        <w:t xml:space="preserve">Orlando is </w:t>
      </w:r>
      <w:r>
        <w:rPr>
          <w:rFonts w:ascii="Times New Roman" w:hAnsi="Times New Roman" w:cs="Times New Roman"/>
          <w:sz w:val="24"/>
          <w:szCs w:val="24"/>
        </w:rPr>
        <w:t xml:space="preserve">also </w:t>
      </w:r>
      <w:r w:rsidRPr="00F3177E">
        <w:rPr>
          <w:rFonts w:ascii="Times New Roman" w:hAnsi="Times New Roman" w:cs="Times New Roman"/>
          <w:sz w:val="24"/>
          <w:szCs w:val="24"/>
        </w:rPr>
        <w:t xml:space="preserve">in his turn </w:t>
      </w:r>
      <w:r>
        <w:rPr>
          <w:rFonts w:ascii="Times New Roman" w:hAnsi="Times New Roman" w:cs="Times New Roman"/>
          <w:sz w:val="24"/>
          <w:szCs w:val="24"/>
        </w:rPr>
        <w:t xml:space="preserve">suddenly </w:t>
      </w:r>
      <w:r w:rsidRPr="00F3177E">
        <w:rPr>
          <w:rFonts w:ascii="Times New Roman" w:hAnsi="Times New Roman" w:cs="Times New Roman"/>
          <w:sz w:val="24"/>
          <w:szCs w:val="24"/>
        </w:rPr>
        <w:t>overwhelmed by a passion which seems to proceed from a deeper level of his personalit</w:t>
      </w:r>
      <w:r>
        <w:rPr>
          <w:rFonts w:ascii="Times New Roman" w:hAnsi="Times New Roman" w:cs="Times New Roman"/>
          <w:sz w:val="24"/>
          <w:szCs w:val="24"/>
        </w:rPr>
        <w:t>y than we have previously seen:</w:t>
      </w:r>
    </w:p>
    <w:p xmlns:wp14="http://schemas.microsoft.com/office/word/2010/wordml" w:rsidR="004A0C3C" w:rsidP="001D5058" w:rsidRDefault="004A0C3C" w14:paraId="15C76E6A" wp14:textId="77777777">
      <w:pPr>
        <w:spacing w:after="0" w:line="480" w:lineRule="auto"/>
        <w:ind w:left="3168" w:right="720" w:firstLine="432"/>
        <w:rPr>
          <w:rFonts w:ascii="Times New Roman" w:hAnsi="Times New Roman" w:cs="Times New Roman"/>
          <w:sz w:val="24"/>
          <w:szCs w:val="24"/>
        </w:rPr>
      </w:pPr>
      <w:r w:rsidRPr="00F3177E">
        <w:rPr>
          <w:rFonts w:ascii="Times New Roman" w:hAnsi="Times New Roman" w:cs="Times New Roman"/>
          <w:sz w:val="24"/>
          <w:szCs w:val="24"/>
        </w:rPr>
        <w:t>My better parts</w:t>
      </w:r>
    </w:p>
    <w:p xmlns:wp14="http://schemas.microsoft.com/office/word/2010/wordml" w:rsidR="004A0C3C" w:rsidP="001D5058" w:rsidRDefault="004A0C3C" w14:paraId="0E13DA2B"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Are all thrown down, and that</w:t>
      </w:r>
      <w:r>
        <w:rPr>
          <w:rFonts w:ascii="Times New Roman" w:hAnsi="Times New Roman" w:cs="Times New Roman"/>
          <w:sz w:val="24"/>
          <w:szCs w:val="24"/>
        </w:rPr>
        <w:t xml:space="preserve"> which here stands up</w:t>
      </w:r>
    </w:p>
    <w:p xmlns:wp14="http://schemas.microsoft.com/office/word/2010/wordml" w:rsidR="004A0C3C" w:rsidP="001D5058" w:rsidRDefault="004A0C3C" w14:paraId="2DE96006"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 xml:space="preserve">Is but a </w:t>
      </w:r>
      <w:r>
        <w:rPr>
          <w:rFonts w:ascii="Times New Roman" w:hAnsi="Times New Roman" w:cs="Times New Roman"/>
          <w:sz w:val="24"/>
          <w:szCs w:val="24"/>
        </w:rPr>
        <w:t xml:space="preserve">quintain, a mere liveless block. </w:t>
      </w:r>
    </w:p>
    <w:p xmlns:wp14="http://schemas.microsoft.com/office/word/2010/wordml" w:rsidR="004A0C3C" w:rsidP="001D5058" w:rsidRDefault="001D5058" w14:paraId="48A6F8C4" wp14:textId="77777777">
      <w:pPr>
        <w:spacing w:after="0" w:line="480" w:lineRule="auto"/>
        <w:ind w:left="2160" w:right="720" w:firstLine="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(1.2.249</w:t>
      </w:r>
      <w:r w:rsidR="001100B5">
        <w:rPr>
          <w:rFonts w:ascii="Times New Roman" w:hAnsi="Times New Roman" w:cs="Times New Roman"/>
          <w:sz w:val="24"/>
          <w:szCs w:val="24"/>
        </w:rPr>
        <w:t>–</w:t>
      </w:r>
      <w:r>
        <w:rPr>
          <w:rFonts w:ascii="Times New Roman" w:hAnsi="Times New Roman" w:cs="Times New Roman"/>
          <w:sz w:val="24"/>
          <w:szCs w:val="24"/>
        </w:rPr>
        <w:t>51)</w:t>
      </w:r>
    </w:p>
    <w:p xmlns:wp14="http://schemas.microsoft.com/office/word/2010/wordml" w:rsidR="004A0C3C" w:rsidP="001D5058" w:rsidRDefault="004A0C3C" w14:paraId="50E1E9DE"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Shakespeare uses the image of the quintain</w:t>
      </w:r>
      <w:r w:rsidR="00042657">
        <w:rPr>
          <w:rFonts w:ascii="Times New Roman" w:hAnsi="Times New Roman" w:cs="Times New Roman"/>
          <w:sz w:val="24"/>
          <w:szCs w:val="24"/>
        </w:rPr>
        <w:t>—</w:t>
      </w:r>
      <w:r>
        <w:rPr>
          <w:rFonts w:ascii="Times New Roman" w:hAnsi="Times New Roman" w:cs="Times New Roman"/>
          <w:sz w:val="24"/>
          <w:szCs w:val="24"/>
        </w:rPr>
        <w:t>a wooden figure employed as a target for tilting</w:t>
      </w:r>
      <w:r w:rsidR="00042657">
        <w:rPr>
          <w:rFonts w:ascii="Times New Roman" w:hAnsi="Times New Roman" w:cs="Times New Roman"/>
          <w:sz w:val="24"/>
          <w:szCs w:val="24"/>
        </w:rPr>
        <w:t>—</w:t>
      </w:r>
      <w:r>
        <w:rPr>
          <w:rFonts w:ascii="Times New Roman" w:hAnsi="Times New Roman" w:cs="Times New Roman"/>
          <w:sz w:val="24"/>
          <w:szCs w:val="24"/>
        </w:rPr>
        <w:t xml:space="preserve">to suggest that Orlando has suddenly become at least partially aware of </w:t>
      </w:r>
      <w:r w:rsidRPr="00F3177E">
        <w:rPr>
          <w:rFonts w:ascii="Times New Roman" w:hAnsi="Times New Roman" w:cs="Times New Roman"/>
          <w:sz w:val="24"/>
          <w:szCs w:val="24"/>
        </w:rPr>
        <w:t xml:space="preserve">the </w:t>
      </w:r>
      <w:r>
        <w:rPr>
          <w:rFonts w:ascii="Times New Roman" w:hAnsi="Times New Roman" w:cs="Times New Roman"/>
          <w:sz w:val="24"/>
          <w:szCs w:val="24"/>
        </w:rPr>
        <w:t>insubstantiality and artificiality of the code of hon</w:t>
      </w:r>
      <w:r w:rsidR="00CE1E7B">
        <w:rPr>
          <w:rFonts w:ascii="Times New Roman" w:hAnsi="Times New Roman" w:cs="Times New Roman"/>
          <w:sz w:val="24"/>
          <w:szCs w:val="24"/>
        </w:rPr>
        <w:t>or</w:t>
      </w:r>
      <w:r>
        <w:rPr>
          <w:rFonts w:ascii="Times New Roman" w:hAnsi="Times New Roman" w:cs="Times New Roman"/>
          <w:sz w:val="24"/>
          <w:szCs w:val="24"/>
        </w:rPr>
        <w:t xml:space="preserve"> by which he has previously lived. This radical, if implicit, self-criticism, combined with his speechlessness and</w:t>
      </w:r>
      <w:r w:rsidRPr="00F3177E">
        <w:rPr>
          <w:rFonts w:ascii="Times New Roman" w:hAnsi="Times New Roman" w:cs="Times New Roman"/>
          <w:sz w:val="24"/>
          <w:szCs w:val="24"/>
        </w:rPr>
        <w:t xml:space="preserve"> his confused </w:t>
      </w:r>
      <w:r>
        <w:rPr>
          <w:rFonts w:ascii="Times New Roman" w:hAnsi="Times New Roman" w:cs="Times New Roman"/>
          <w:sz w:val="24"/>
          <w:szCs w:val="24"/>
        </w:rPr>
        <w:t>real</w:t>
      </w:r>
      <w:r w:rsidR="00614A3D">
        <w:rPr>
          <w:rFonts w:ascii="Times New Roman" w:hAnsi="Times New Roman" w:cs="Times New Roman"/>
          <w:sz w:val="24"/>
          <w:szCs w:val="24"/>
        </w:rPr>
        <w:t>iz</w:t>
      </w:r>
      <w:r w:rsidRPr="00F3177E">
        <w:rPr>
          <w:rFonts w:ascii="Times New Roman" w:hAnsi="Times New Roman" w:cs="Times New Roman"/>
          <w:sz w:val="24"/>
          <w:szCs w:val="24"/>
        </w:rPr>
        <w:t>ation that he has</w:t>
      </w:r>
      <w:r>
        <w:rPr>
          <w:rFonts w:ascii="Times New Roman" w:hAnsi="Times New Roman" w:cs="Times New Roman"/>
          <w:sz w:val="24"/>
          <w:szCs w:val="24"/>
        </w:rPr>
        <w:t xml:space="preserve"> perhaps</w:t>
      </w:r>
      <w:r w:rsidRPr="00F3177E">
        <w:rPr>
          <w:rFonts w:ascii="Times New Roman" w:hAnsi="Times New Roman" w:cs="Times New Roman"/>
          <w:sz w:val="24"/>
          <w:szCs w:val="24"/>
        </w:rPr>
        <w:t xml:space="preserve"> b</w:t>
      </w:r>
      <w:r>
        <w:rPr>
          <w:rFonts w:ascii="Times New Roman" w:hAnsi="Times New Roman" w:cs="Times New Roman"/>
          <w:sz w:val="24"/>
          <w:szCs w:val="24"/>
        </w:rPr>
        <w:t>een “overthrown” by</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something we</w:t>
      </w:r>
      <w:r>
        <w:rPr>
          <w:rFonts w:ascii="Times New Roman" w:hAnsi="Times New Roman" w:cs="Times New Roman"/>
          <w:sz w:val="24"/>
          <w:szCs w:val="24"/>
        </w:rPr>
        <w:t>aker”</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than Charles, all imply </w:t>
      </w:r>
      <w:r w:rsidRPr="00F3177E">
        <w:rPr>
          <w:rFonts w:ascii="Times New Roman" w:hAnsi="Times New Roman" w:cs="Times New Roman"/>
          <w:sz w:val="24"/>
          <w:szCs w:val="24"/>
        </w:rPr>
        <w:t xml:space="preserve">that he is </w:t>
      </w:r>
      <w:r>
        <w:rPr>
          <w:rFonts w:ascii="Times New Roman" w:hAnsi="Times New Roman" w:cs="Times New Roman"/>
          <w:sz w:val="24"/>
          <w:szCs w:val="24"/>
        </w:rPr>
        <w:t xml:space="preserve">beginning to plumb unfamiliar depths within his own nature </w:t>
      </w:r>
      <w:r w:rsidRPr="00F3177E">
        <w:rPr>
          <w:rFonts w:ascii="Times New Roman" w:hAnsi="Times New Roman" w:cs="Times New Roman"/>
          <w:sz w:val="24"/>
          <w:szCs w:val="24"/>
        </w:rPr>
        <w:t>(</w:t>
      </w:r>
      <w:r>
        <w:rPr>
          <w:rFonts w:ascii="Times New Roman" w:hAnsi="Times New Roman" w:cs="Times New Roman"/>
          <w:sz w:val="24"/>
          <w:szCs w:val="24"/>
        </w:rPr>
        <w:t>1.2.259</w:t>
      </w:r>
      <w:r w:rsidR="001100B5">
        <w:rPr>
          <w:rFonts w:ascii="Times New Roman" w:hAnsi="Times New Roman" w:cs="Times New Roman"/>
          <w:sz w:val="24"/>
          <w:szCs w:val="24"/>
        </w:rPr>
        <w:t>–</w:t>
      </w:r>
      <w:r>
        <w:rPr>
          <w:rFonts w:ascii="Times New Roman" w:hAnsi="Times New Roman" w:cs="Times New Roman"/>
          <w:sz w:val="24"/>
          <w:szCs w:val="24"/>
        </w:rPr>
        <w:t>60).</w:t>
      </w:r>
    </w:p>
    <w:p xmlns:wp14="http://schemas.microsoft.com/office/word/2010/wordml" w:rsidR="004A0C3C" w:rsidP="001D5058" w:rsidRDefault="004A0C3C" w14:paraId="647C4998"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At the start of </w:t>
      </w:r>
      <w:r w:rsidR="00232E0E">
        <w:rPr>
          <w:rFonts w:ascii="Times New Roman" w:hAnsi="Times New Roman" w:cs="Times New Roman"/>
          <w:sz w:val="24"/>
          <w:szCs w:val="24"/>
        </w:rPr>
        <w:t>act 1, scene 3</w:t>
      </w:r>
      <w:r w:rsidRPr="00F3177E">
        <w:rPr>
          <w:rFonts w:ascii="Times New Roman" w:hAnsi="Times New Roman" w:cs="Times New Roman"/>
          <w:sz w:val="24"/>
          <w:szCs w:val="24"/>
        </w:rPr>
        <w:t xml:space="preserve"> Shakespeare g</w:t>
      </w:r>
      <w:r>
        <w:rPr>
          <w:rFonts w:ascii="Times New Roman" w:hAnsi="Times New Roman" w:cs="Times New Roman"/>
          <w:sz w:val="24"/>
          <w:szCs w:val="24"/>
        </w:rPr>
        <w:t xml:space="preserve">ives us another brief glimpse into </w:t>
      </w:r>
      <w:r w:rsidRPr="00F3177E">
        <w:rPr>
          <w:rFonts w:ascii="Times New Roman" w:hAnsi="Times New Roman" w:cs="Times New Roman"/>
          <w:sz w:val="24"/>
          <w:szCs w:val="24"/>
        </w:rPr>
        <w:t>Rosa</w:t>
      </w:r>
      <w:r>
        <w:rPr>
          <w:rFonts w:ascii="Times New Roman" w:hAnsi="Times New Roman" w:cs="Times New Roman"/>
          <w:sz w:val="24"/>
          <w:szCs w:val="24"/>
        </w:rPr>
        <w:t>lind and Celia’s friendship, once again examining their mutual self-restraint.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Again Celia remarks on the way Rosalind has withdrawn from her, but this time she</w:t>
      </w:r>
      <w:r>
        <w:rPr>
          <w:rFonts w:ascii="Times New Roman" w:hAnsi="Times New Roman" w:cs="Times New Roman"/>
          <w:sz w:val="24"/>
          <w:szCs w:val="24"/>
        </w:rPr>
        <w:t xml:space="preserve"> invites her to “lame [her] with reasons” for her sadness; a process which she implicitly likens to</w:t>
      </w:r>
      <w:r w:rsidRPr="00F3177E">
        <w:rPr>
          <w:rFonts w:ascii="Times New Roman" w:hAnsi="Times New Roman" w:cs="Times New Roman"/>
          <w:sz w:val="24"/>
          <w:szCs w:val="24"/>
        </w:rPr>
        <w:t xml:space="preserve"> throwing stones at a dog (</w:t>
      </w:r>
      <w:r>
        <w:rPr>
          <w:rFonts w:ascii="Times New Roman" w:hAnsi="Times New Roman" w:cs="Times New Roman"/>
          <w:sz w:val="24"/>
          <w:szCs w:val="24"/>
        </w:rPr>
        <w:t>1.3.3</w:t>
      </w:r>
      <w:r w:rsidR="001100B5">
        <w:rPr>
          <w:rFonts w:ascii="Times New Roman" w:hAnsi="Times New Roman" w:cs="Times New Roman"/>
          <w:sz w:val="24"/>
          <w:szCs w:val="24"/>
        </w:rPr>
        <w:t>–</w:t>
      </w:r>
      <w:r>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She alludes here to the blind</w:t>
      </w:r>
      <w:r w:rsidRPr="00F3177E">
        <w:rPr>
          <w:rFonts w:ascii="Times New Roman" w:hAnsi="Times New Roman" w:cs="Times New Roman"/>
          <w:sz w:val="24"/>
          <w:szCs w:val="24"/>
        </w:rPr>
        <w:t xml:space="preserve"> loyalty</w:t>
      </w:r>
      <w:r>
        <w:rPr>
          <w:rFonts w:ascii="Times New Roman" w:hAnsi="Times New Roman" w:cs="Times New Roman"/>
          <w:sz w:val="24"/>
          <w:szCs w:val="24"/>
        </w:rPr>
        <w:t xml:space="preserve"> which is leading her to brace herself for</w:t>
      </w:r>
      <w:r w:rsidRPr="00F3177E">
        <w:rPr>
          <w:rFonts w:ascii="Times New Roman" w:hAnsi="Times New Roman" w:cs="Times New Roman"/>
          <w:sz w:val="24"/>
          <w:szCs w:val="24"/>
        </w:rPr>
        <w:t xml:space="preserve"> confidences </w:t>
      </w:r>
      <w:r>
        <w:rPr>
          <w:rFonts w:ascii="Times New Roman" w:hAnsi="Times New Roman" w:cs="Times New Roman"/>
          <w:sz w:val="24"/>
          <w:szCs w:val="24"/>
        </w:rPr>
        <w:t xml:space="preserve">that she knows </w:t>
      </w:r>
      <w:r w:rsidRPr="00F3177E">
        <w:rPr>
          <w:rFonts w:ascii="Times New Roman" w:hAnsi="Times New Roman" w:cs="Times New Roman"/>
          <w:sz w:val="24"/>
          <w:szCs w:val="24"/>
        </w:rPr>
        <w:t>are go</w:t>
      </w:r>
      <w:r>
        <w:rPr>
          <w:rFonts w:ascii="Times New Roman" w:hAnsi="Times New Roman" w:cs="Times New Roman"/>
          <w:sz w:val="24"/>
          <w:szCs w:val="24"/>
        </w:rPr>
        <w:t>ing to hurt her as if Rosalind’s</w:t>
      </w:r>
      <w:r w:rsidRPr="00F3177E">
        <w:rPr>
          <w:rFonts w:ascii="Times New Roman" w:hAnsi="Times New Roman" w:cs="Times New Roman"/>
          <w:sz w:val="24"/>
          <w:szCs w:val="24"/>
        </w:rPr>
        <w:t xml:space="preserve"> pain were her own</w:t>
      </w:r>
      <w:r>
        <w:rPr>
          <w:rFonts w:ascii="Times New Roman" w:hAnsi="Times New Roman" w:cs="Times New Roman"/>
          <w:sz w:val="24"/>
          <w:szCs w:val="24"/>
        </w:rPr>
        <w:t>; no doubt partly because they may reveal that her friend is not perfectly fulfilled by their mutual attachment.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Celia has clearly come to regret her earlier demand for Rosalind to restrain her grief, showing once again how </w:t>
      </w:r>
      <w:r w:rsidRPr="00F3177E">
        <w:rPr>
          <w:rFonts w:ascii="Times New Roman" w:hAnsi="Times New Roman" w:cs="Times New Roman"/>
          <w:sz w:val="24"/>
          <w:szCs w:val="24"/>
        </w:rPr>
        <w:t xml:space="preserve">both women strive to overcome any feeling which threatens to take </w:t>
      </w:r>
      <w:r w:rsidRPr="00F3177E">
        <w:rPr>
          <w:rFonts w:ascii="Times New Roman" w:hAnsi="Times New Roman" w:cs="Times New Roman"/>
          <w:sz w:val="24"/>
          <w:szCs w:val="24"/>
        </w:rPr>
        <w:t xml:space="preserve">precedence over their mutual sympathy and </w:t>
      </w:r>
      <w:r>
        <w:rPr>
          <w:rFonts w:ascii="Times New Roman" w:hAnsi="Times New Roman" w:cs="Times New Roman"/>
          <w:sz w:val="24"/>
          <w:szCs w:val="24"/>
        </w:rPr>
        <w:t xml:space="preserve">so </w:t>
      </w:r>
      <w:r w:rsidRPr="00F3177E">
        <w:rPr>
          <w:rFonts w:ascii="Times New Roman" w:hAnsi="Times New Roman" w:cs="Times New Roman"/>
          <w:sz w:val="24"/>
          <w:szCs w:val="24"/>
        </w:rPr>
        <w:t>frustrate their desire for absolute unity.</w:t>
      </w:r>
      <w:r w:rsidR="001100B5">
        <w:rPr>
          <w:rFonts w:ascii="Times New Roman" w:hAnsi="Times New Roman" w:cs="Times New Roman"/>
          <w:sz w:val="24"/>
          <w:szCs w:val="24"/>
        </w:rPr>
        <w:t xml:space="preserve"> </w:t>
      </w:r>
      <w:r>
        <w:rPr>
          <w:rFonts w:ascii="Times New Roman" w:hAnsi="Times New Roman" w:cs="Times New Roman"/>
          <w:sz w:val="24"/>
          <w:szCs w:val="24"/>
        </w:rPr>
        <w:t>In response,</w:t>
      </w:r>
      <w:r w:rsidRPr="00F3177E">
        <w:rPr>
          <w:rFonts w:ascii="Times New Roman" w:hAnsi="Times New Roman" w:cs="Times New Roman"/>
          <w:sz w:val="24"/>
          <w:szCs w:val="24"/>
        </w:rPr>
        <w:t xml:space="preserve"> Rosalind expresses a typical</w:t>
      </w:r>
      <w:r>
        <w:rPr>
          <w:rFonts w:ascii="Times New Roman" w:hAnsi="Times New Roman" w:cs="Times New Roman"/>
          <w:sz w:val="24"/>
          <w:szCs w:val="24"/>
        </w:rPr>
        <w:t>ly compassionate</w:t>
      </w:r>
      <w:r w:rsidRPr="00F3177E">
        <w:rPr>
          <w:rFonts w:ascii="Times New Roman" w:hAnsi="Times New Roman" w:cs="Times New Roman"/>
          <w:sz w:val="24"/>
          <w:szCs w:val="24"/>
        </w:rPr>
        <w:t xml:space="preserve"> reluctance to burde</w:t>
      </w:r>
      <w:r>
        <w:rPr>
          <w:rFonts w:ascii="Times New Roman" w:hAnsi="Times New Roman" w:cs="Times New Roman"/>
          <w:sz w:val="24"/>
          <w:szCs w:val="24"/>
        </w:rPr>
        <w:t>n her friend with complaints, since they would then both be “laid up,” or equally crippled.</w:t>
      </w:r>
      <w:r w:rsidR="001100B5">
        <w:rPr>
          <w:rFonts w:ascii="Times New Roman" w:hAnsi="Times New Roman" w:cs="Times New Roman"/>
          <w:sz w:val="24"/>
          <w:szCs w:val="24"/>
        </w:rPr>
        <w:t xml:space="preserve"> </w:t>
      </w:r>
      <w:r>
        <w:rPr>
          <w:rFonts w:ascii="Times New Roman" w:hAnsi="Times New Roman" w:cs="Times New Roman"/>
          <w:sz w:val="24"/>
          <w:szCs w:val="24"/>
        </w:rPr>
        <w:t>Nevertheless, when Celia demands for a third time to be allowed to share her friend’s feelings by asking whether she is missing her father, Rosalind seems to decide that it would hurt her cousin even more to exclude her than to protect her from the truth and finally tells her that she loves Orlando</w:t>
      </w:r>
      <w:r w:rsidRPr="00F3177E">
        <w:rPr>
          <w:rFonts w:ascii="Times New Roman" w:hAnsi="Times New Roman" w:cs="Times New Roman"/>
          <w:sz w:val="24"/>
          <w:szCs w:val="24"/>
        </w:rPr>
        <w:t xml:space="preserve"> </w:t>
      </w:r>
      <w:r>
        <w:rPr>
          <w:rFonts w:ascii="Times New Roman" w:hAnsi="Times New Roman" w:cs="Times New Roman"/>
          <w:sz w:val="24"/>
          <w:szCs w:val="24"/>
        </w:rPr>
        <w:t>(1.3.1</w:t>
      </w:r>
      <w:r w:rsidR="001100B5">
        <w:rPr>
          <w:rFonts w:ascii="Times New Roman" w:hAnsi="Times New Roman" w:cs="Times New Roman"/>
          <w:sz w:val="24"/>
          <w:szCs w:val="24"/>
        </w:rPr>
        <w:t>–</w:t>
      </w:r>
      <w:r w:rsidRPr="00F3177E">
        <w:rPr>
          <w:rFonts w:ascii="Times New Roman" w:hAnsi="Times New Roman" w:cs="Times New Roman"/>
          <w:sz w:val="24"/>
          <w:szCs w:val="24"/>
        </w:rPr>
        <w:t>12).</w:t>
      </w:r>
      <w:r w:rsidR="00EF2D4D">
        <w:rPr>
          <w:rFonts w:ascii="Times New Roman" w:hAnsi="Times New Roman" w:cs="Times New Roman"/>
          <w:sz w:val="24"/>
          <w:szCs w:val="24"/>
        </w:rPr>
        <w:t xml:space="preserve"> </w:t>
      </w:r>
      <w:r>
        <w:rPr>
          <w:rFonts w:ascii="Times New Roman" w:hAnsi="Times New Roman" w:cs="Times New Roman"/>
          <w:sz w:val="24"/>
          <w:szCs w:val="24"/>
        </w:rPr>
        <w:t>In other words</w:t>
      </w:r>
      <w:r w:rsidR="00195A8B">
        <w:rPr>
          <w:rFonts w:ascii="Times New Roman" w:hAnsi="Times New Roman" w:cs="Times New Roman"/>
          <w:sz w:val="24"/>
          <w:szCs w:val="24"/>
        </w:rPr>
        <w:t>,</w:t>
      </w:r>
      <w:r>
        <w:rPr>
          <w:rFonts w:ascii="Times New Roman" w:hAnsi="Times New Roman" w:cs="Times New Roman"/>
          <w:sz w:val="24"/>
          <w:szCs w:val="24"/>
        </w:rPr>
        <w:t xml:space="preserve"> she is driven to confide in </w:t>
      </w:r>
      <w:r w:rsidRPr="00F3177E">
        <w:rPr>
          <w:rFonts w:ascii="Times New Roman" w:hAnsi="Times New Roman" w:cs="Times New Roman"/>
          <w:sz w:val="24"/>
          <w:szCs w:val="24"/>
        </w:rPr>
        <w:t>Celia</w:t>
      </w:r>
      <w:r>
        <w:rPr>
          <w:rFonts w:ascii="Times New Roman" w:hAnsi="Times New Roman" w:cs="Times New Roman"/>
          <w:sz w:val="24"/>
          <w:szCs w:val="24"/>
        </w:rPr>
        <w:t>, not</w:t>
      </w:r>
      <w:r w:rsidRPr="00F3177E">
        <w:rPr>
          <w:rFonts w:ascii="Times New Roman" w:hAnsi="Times New Roman" w:cs="Times New Roman"/>
          <w:sz w:val="24"/>
          <w:szCs w:val="24"/>
        </w:rPr>
        <w:t xml:space="preserve"> </w:t>
      </w:r>
      <w:r>
        <w:rPr>
          <w:rFonts w:ascii="Times New Roman" w:hAnsi="Times New Roman" w:cs="Times New Roman"/>
          <w:sz w:val="24"/>
          <w:szCs w:val="24"/>
        </w:rPr>
        <w:t>by her own misery, but by a feeling that she owes it to their friendship to be honest, since she real</w:t>
      </w:r>
      <w:r w:rsidR="00957E68">
        <w:rPr>
          <w:rFonts w:ascii="Times New Roman" w:hAnsi="Times New Roman" w:cs="Times New Roman"/>
          <w:sz w:val="24"/>
          <w:szCs w:val="24"/>
        </w:rPr>
        <w:t>ize</w:t>
      </w:r>
      <w:r>
        <w:rPr>
          <w:rFonts w:ascii="Times New Roman" w:hAnsi="Times New Roman" w:cs="Times New Roman"/>
          <w:sz w:val="24"/>
          <w:szCs w:val="24"/>
        </w:rPr>
        <w:t>s that her friend has detected a potentially divisive emotion.</w:t>
      </w:r>
      <w:r w:rsidR="001100B5">
        <w:rPr>
          <w:rFonts w:ascii="Times New Roman" w:hAnsi="Times New Roman" w:cs="Times New Roman"/>
          <w:sz w:val="24"/>
          <w:szCs w:val="24"/>
        </w:rPr>
        <w:t xml:space="preserve"> </w:t>
      </w:r>
      <w:r>
        <w:rPr>
          <w:rFonts w:ascii="Times New Roman" w:hAnsi="Times New Roman" w:cs="Times New Roman"/>
          <w:sz w:val="24"/>
          <w:szCs w:val="24"/>
        </w:rPr>
        <w:t>Thus she allows herself the relief of venting her feelings only when the self-imposed restraints which are the price of this almost perfect harmony allow it.</w:t>
      </w:r>
      <w:r w:rsidR="001100B5">
        <w:rPr>
          <w:rFonts w:ascii="Times New Roman" w:hAnsi="Times New Roman" w:cs="Times New Roman"/>
          <w:sz w:val="24"/>
          <w:szCs w:val="24"/>
        </w:rPr>
        <w:t xml:space="preserve"> </w:t>
      </w:r>
      <w:r>
        <w:rPr>
          <w:rFonts w:ascii="Times New Roman" w:hAnsi="Times New Roman" w:cs="Times New Roman"/>
          <w:sz w:val="24"/>
          <w:szCs w:val="24"/>
        </w:rPr>
        <w:t>We can see that this harmony is preserved, and indeed advanced, through both friends’ consistent willingness to priorit</w:t>
      </w:r>
      <w:r w:rsidR="00957E68">
        <w:rPr>
          <w:rFonts w:ascii="Times New Roman" w:hAnsi="Times New Roman" w:cs="Times New Roman"/>
          <w:sz w:val="24"/>
          <w:szCs w:val="24"/>
        </w:rPr>
        <w:t>ize</w:t>
      </w:r>
      <w:r>
        <w:rPr>
          <w:rFonts w:ascii="Times New Roman" w:hAnsi="Times New Roman" w:cs="Times New Roman"/>
          <w:sz w:val="24"/>
          <w:szCs w:val="24"/>
        </w:rPr>
        <w:t xml:space="preserve"> each other’s needs over their own, which binds them ever more closely together with ties of gratitude and trust.</w:t>
      </w:r>
      <w:r w:rsidR="001100B5">
        <w:rPr>
          <w:rFonts w:ascii="Times New Roman" w:hAnsi="Times New Roman" w:cs="Times New Roman"/>
          <w:sz w:val="24"/>
          <w:szCs w:val="24"/>
        </w:rPr>
        <w:t xml:space="preserve"> </w:t>
      </w:r>
      <w:r>
        <w:rPr>
          <w:rFonts w:ascii="Times New Roman" w:hAnsi="Times New Roman" w:cs="Times New Roman"/>
          <w:sz w:val="24"/>
          <w:szCs w:val="24"/>
        </w:rPr>
        <w:t>With a characteristic mixture of warmth and precise analysis Shakespeare has explored a friendship that seems to come as near as possible to being perfectly harmonious.</w:t>
      </w:r>
      <w:r w:rsidR="001100B5">
        <w:rPr>
          <w:rFonts w:ascii="Times New Roman" w:hAnsi="Times New Roman" w:cs="Times New Roman"/>
          <w:sz w:val="24"/>
          <w:szCs w:val="24"/>
        </w:rPr>
        <w:t xml:space="preserve"> </w:t>
      </w:r>
    </w:p>
    <w:p xmlns:wp14="http://schemas.microsoft.com/office/word/2010/wordml" w:rsidR="004A0C3C" w:rsidP="001D5058" w:rsidRDefault="004A0C3C" w14:paraId="6244FF2B"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Celia is</w:t>
      </w:r>
      <w:r w:rsidRPr="00F3177E">
        <w:rPr>
          <w:rFonts w:ascii="Times New Roman" w:hAnsi="Times New Roman" w:cs="Times New Roman"/>
          <w:sz w:val="24"/>
          <w:szCs w:val="24"/>
        </w:rPr>
        <w:t xml:space="preserve"> hurt in more ways than one by </w:t>
      </w:r>
      <w:r>
        <w:rPr>
          <w:rFonts w:ascii="Times New Roman" w:hAnsi="Times New Roman" w:cs="Times New Roman"/>
          <w:sz w:val="24"/>
          <w:szCs w:val="24"/>
        </w:rPr>
        <w:t>Rosalind’s confession of her love for Orlando</w:t>
      </w:r>
      <w:r w:rsidRPr="00F3177E">
        <w:rPr>
          <w:rFonts w:ascii="Times New Roman" w:hAnsi="Times New Roman" w:cs="Times New Roman"/>
          <w:sz w:val="24"/>
          <w:szCs w:val="24"/>
        </w:rPr>
        <w:t>, if one can judge by the number of times she suggest</w:t>
      </w:r>
      <w:r>
        <w:rPr>
          <w:rFonts w:ascii="Times New Roman" w:hAnsi="Times New Roman" w:cs="Times New Roman"/>
          <w:sz w:val="24"/>
          <w:szCs w:val="24"/>
        </w:rPr>
        <w:t xml:space="preserve">s, apparently </w:t>
      </w:r>
      <w:r w:rsidR="00195A8B">
        <w:rPr>
          <w:rFonts w:ascii="Times New Roman" w:hAnsi="Times New Roman" w:cs="Times New Roman"/>
          <w:sz w:val="24"/>
          <w:szCs w:val="24"/>
        </w:rPr>
        <w:t>semiseriously</w:t>
      </w:r>
      <w:r>
        <w:rPr>
          <w:rFonts w:ascii="Times New Roman" w:hAnsi="Times New Roman" w:cs="Times New Roman"/>
          <w:sz w:val="24"/>
          <w:szCs w:val="24"/>
        </w:rPr>
        <w:t>, that her friend should try to restrain her passion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In the end, however, she declares that sh</w:t>
      </w:r>
      <w:r>
        <w:rPr>
          <w:rFonts w:ascii="Times New Roman" w:hAnsi="Times New Roman" w:cs="Times New Roman"/>
          <w:sz w:val="24"/>
          <w:szCs w:val="24"/>
        </w:rPr>
        <w:t>e “hate[s] not Orlando”</w:t>
      </w:r>
      <w:r w:rsidRPr="00F3177E">
        <w:rPr>
          <w:rFonts w:ascii="Times New Roman" w:hAnsi="Times New Roman" w:cs="Times New Roman"/>
          <w:sz w:val="24"/>
          <w:szCs w:val="24"/>
        </w:rPr>
        <w:t xml:space="preserve"> </w:t>
      </w:r>
      <w:r>
        <w:rPr>
          <w:rFonts w:ascii="Times New Roman" w:hAnsi="Times New Roman" w:cs="Times New Roman"/>
          <w:sz w:val="24"/>
          <w:szCs w:val="24"/>
        </w:rPr>
        <w:t>(1.3.13</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fact she resigns herself to </w:t>
      </w:r>
      <w:r w:rsidRPr="00F3177E">
        <w:rPr>
          <w:rFonts w:ascii="Times New Roman" w:hAnsi="Times New Roman" w:cs="Times New Roman"/>
          <w:sz w:val="24"/>
          <w:szCs w:val="24"/>
        </w:rPr>
        <w:t>Rosalind’s lo</w:t>
      </w:r>
      <w:r>
        <w:rPr>
          <w:rFonts w:ascii="Times New Roman" w:hAnsi="Times New Roman" w:cs="Times New Roman"/>
          <w:sz w:val="24"/>
          <w:szCs w:val="24"/>
        </w:rPr>
        <w:t>ve for Orlando relatively quickly, given that</w:t>
      </w:r>
      <w:r w:rsidRPr="00F3177E">
        <w:rPr>
          <w:rFonts w:ascii="Times New Roman" w:hAnsi="Times New Roman" w:cs="Times New Roman"/>
          <w:sz w:val="24"/>
          <w:szCs w:val="24"/>
        </w:rPr>
        <w:t xml:space="preserve"> it is likely to drive the first major wedge bet</w:t>
      </w:r>
      <w:r>
        <w:rPr>
          <w:rFonts w:ascii="Times New Roman" w:hAnsi="Times New Roman" w:cs="Times New Roman"/>
          <w:sz w:val="24"/>
          <w:szCs w:val="24"/>
        </w:rPr>
        <w:t>ween two friends who have been “</w:t>
      </w:r>
      <w:r w:rsidRPr="00F3177E">
        <w:rPr>
          <w:rFonts w:ascii="Times New Roman" w:hAnsi="Times New Roman" w:cs="Times New Roman"/>
          <w:sz w:val="24"/>
          <w:szCs w:val="24"/>
        </w:rPr>
        <w:t>coupled and inseparable</w:t>
      </w:r>
      <w:r>
        <w:rPr>
          <w:rFonts w:ascii="Times New Roman" w:hAnsi="Times New Roman" w:cs="Times New Roman"/>
          <w:sz w:val="24"/>
          <w:szCs w:val="24"/>
        </w:rPr>
        <w:t>”</w:t>
      </w:r>
      <w:r w:rsidRPr="00F3177E">
        <w:rPr>
          <w:rFonts w:ascii="Times New Roman" w:hAnsi="Times New Roman" w:cs="Times New Roman"/>
          <w:sz w:val="24"/>
          <w:szCs w:val="24"/>
        </w:rPr>
        <w:t xml:space="preserve"> from their infancy (</w:t>
      </w:r>
      <w:r>
        <w:rPr>
          <w:rFonts w:ascii="Times New Roman" w:hAnsi="Times New Roman" w:cs="Times New Roman"/>
          <w:sz w:val="24"/>
          <w:szCs w:val="24"/>
        </w:rPr>
        <w:t>1.3.73</w:t>
      </w:r>
      <w:r w:rsidR="001100B5">
        <w:rPr>
          <w:rFonts w:ascii="Times New Roman" w:hAnsi="Times New Roman" w:cs="Times New Roman"/>
          <w:sz w:val="24"/>
          <w:szCs w:val="24"/>
        </w:rPr>
        <w:t>–</w:t>
      </w:r>
      <w:r w:rsidRPr="00F3177E">
        <w:rPr>
          <w:rFonts w:ascii="Times New Roman" w:hAnsi="Times New Roman" w:cs="Times New Roman"/>
          <w:sz w:val="24"/>
          <w:szCs w:val="24"/>
        </w:rPr>
        <w:t>76).</w:t>
      </w:r>
      <w:r w:rsidR="001100B5">
        <w:rPr>
          <w:rFonts w:ascii="Times New Roman" w:hAnsi="Times New Roman" w:cs="Times New Roman"/>
          <w:sz w:val="24"/>
          <w:szCs w:val="24"/>
        </w:rPr>
        <w:t xml:space="preserve"> </w:t>
      </w:r>
      <w:r>
        <w:rPr>
          <w:rFonts w:ascii="Times New Roman" w:hAnsi="Times New Roman" w:cs="Times New Roman"/>
          <w:sz w:val="24"/>
          <w:szCs w:val="24"/>
        </w:rPr>
        <w:t>She clearly real</w:t>
      </w:r>
      <w:r w:rsidR="00957E68">
        <w:rPr>
          <w:rFonts w:ascii="Times New Roman" w:hAnsi="Times New Roman" w:cs="Times New Roman"/>
          <w:sz w:val="24"/>
          <w:szCs w:val="24"/>
        </w:rPr>
        <w:t>ize</w:t>
      </w:r>
      <w:r>
        <w:rPr>
          <w:rFonts w:ascii="Times New Roman" w:hAnsi="Times New Roman" w:cs="Times New Roman"/>
          <w:sz w:val="24"/>
          <w:szCs w:val="24"/>
        </w:rPr>
        <w:t>s that she must submit willingly to the partial loss of her friend in order to remain close to her.</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Rosalind’s response shows</w:t>
      </w:r>
      <w:r>
        <w:rPr>
          <w:rFonts w:ascii="Times New Roman" w:hAnsi="Times New Roman" w:cs="Times New Roman"/>
          <w:sz w:val="24"/>
          <w:szCs w:val="24"/>
        </w:rPr>
        <w:t xml:space="preserve"> both her awareness</w:t>
      </w:r>
      <w:r w:rsidRPr="00F3177E">
        <w:rPr>
          <w:rFonts w:ascii="Times New Roman" w:hAnsi="Times New Roman" w:cs="Times New Roman"/>
          <w:sz w:val="24"/>
          <w:szCs w:val="24"/>
        </w:rPr>
        <w:t xml:space="preserve"> that the situation is painful for </w:t>
      </w:r>
      <w:r>
        <w:rPr>
          <w:rFonts w:ascii="Times New Roman" w:hAnsi="Times New Roman" w:cs="Times New Roman"/>
          <w:sz w:val="24"/>
          <w:szCs w:val="24"/>
        </w:rPr>
        <w:t>Celia and a confident</w:t>
      </w:r>
      <w:r w:rsidRPr="00F3177E">
        <w:rPr>
          <w:rFonts w:ascii="Times New Roman" w:hAnsi="Times New Roman" w:cs="Times New Roman"/>
          <w:sz w:val="24"/>
          <w:szCs w:val="24"/>
        </w:rPr>
        <w:t xml:space="preserve"> </w:t>
      </w:r>
      <w:r w:rsidRPr="00F3177E">
        <w:rPr>
          <w:rFonts w:ascii="Times New Roman" w:hAnsi="Times New Roman" w:cs="Times New Roman"/>
          <w:sz w:val="24"/>
          <w:szCs w:val="24"/>
        </w:rPr>
        <w:t>conviction t</w:t>
      </w:r>
      <w:r>
        <w:rPr>
          <w:rFonts w:ascii="Times New Roman" w:hAnsi="Times New Roman" w:cs="Times New Roman"/>
          <w:sz w:val="24"/>
          <w:szCs w:val="24"/>
        </w:rPr>
        <w:t>hat she will be able to control this pain: “do you love him because I do” (1.3.</w:t>
      </w:r>
      <w:r w:rsidRPr="00F3177E">
        <w:rPr>
          <w:rFonts w:ascii="Times New Roman" w:hAnsi="Times New Roman" w:cs="Times New Roman"/>
          <w:sz w:val="24"/>
          <w:szCs w:val="24"/>
        </w:rPr>
        <w:t>38</w:t>
      </w:r>
      <w:r w:rsidR="001100B5">
        <w:rPr>
          <w:rFonts w:ascii="Times New Roman" w:hAnsi="Times New Roman" w:cs="Times New Roman"/>
          <w:sz w:val="24"/>
          <w:szCs w:val="24"/>
        </w:rPr>
        <w:t>–</w:t>
      </w:r>
      <w:r>
        <w:rPr>
          <w:rFonts w:ascii="Times New Roman" w:hAnsi="Times New Roman" w:cs="Times New Roman"/>
          <w:sz w:val="24"/>
          <w:szCs w:val="24"/>
        </w:rPr>
        <w:t>3</w:t>
      </w:r>
      <w:r w:rsidRPr="00F3177E">
        <w:rPr>
          <w:rFonts w:ascii="Times New Roman" w:hAnsi="Times New Roman" w:cs="Times New Roman"/>
          <w:sz w:val="24"/>
          <w:szCs w:val="24"/>
        </w:rPr>
        <w:t>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Like mirrors arranged in an endless sequence, the two women strive to reflect each other’s concerns and desires at every turn, and </w:t>
      </w:r>
      <w:del w:author="Richard" w:date="2015-06-20T08:57:00Z" w:id="3">
        <w:r w:rsidDel="004B1616">
          <w:rPr>
            <w:rFonts w:ascii="Times New Roman" w:hAnsi="Times New Roman" w:cs="Times New Roman"/>
            <w:sz w:val="24"/>
            <w:szCs w:val="24"/>
          </w:rPr>
          <w:delText xml:space="preserve">strive </w:delText>
        </w:r>
      </w:del>
      <w:r>
        <w:rPr>
          <w:rFonts w:ascii="Times New Roman" w:hAnsi="Times New Roman" w:cs="Times New Roman"/>
          <w:sz w:val="24"/>
          <w:szCs w:val="24"/>
        </w:rPr>
        <w:t>to moderate or release their own passions according to the response which they anticipate in their friend.</w:t>
      </w:r>
      <w:r w:rsidR="001100B5">
        <w:rPr>
          <w:rFonts w:ascii="Times New Roman" w:hAnsi="Times New Roman" w:cs="Times New Roman"/>
          <w:sz w:val="24"/>
          <w:szCs w:val="24"/>
        </w:rPr>
        <w:t xml:space="preserve"> </w:t>
      </w:r>
      <w:r>
        <w:rPr>
          <w:rFonts w:ascii="Times New Roman" w:hAnsi="Times New Roman" w:cs="Times New Roman"/>
          <w:sz w:val="24"/>
          <w:szCs w:val="24"/>
        </w:rPr>
        <w:t>One feels that only a romantic attachment could have caused Rosalind to introduce such a discordant note.</w:t>
      </w:r>
      <w:r w:rsidR="001100B5">
        <w:rPr>
          <w:rFonts w:ascii="Times New Roman" w:hAnsi="Times New Roman" w:cs="Times New Roman"/>
          <w:sz w:val="24"/>
          <w:szCs w:val="24"/>
        </w:rPr>
        <w:t xml:space="preserve"> </w:t>
      </w:r>
      <w:r>
        <w:rPr>
          <w:rFonts w:ascii="Times New Roman" w:hAnsi="Times New Roman" w:cs="Times New Roman"/>
          <w:sz w:val="24"/>
          <w:szCs w:val="24"/>
        </w:rPr>
        <w:t>She has evidently decided in the end that Orlando brings the promise of an even deeper intimacy than she currently has with Celia, and is therefore unwilling to restrain her love in the way that she has previously controlled her grief over her father’s exile.</w:t>
      </w:r>
      <w:r w:rsidR="001100B5">
        <w:rPr>
          <w:rFonts w:ascii="Times New Roman" w:hAnsi="Times New Roman" w:cs="Times New Roman"/>
          <w:sz w:val="24"/>
          <w:szCs w:val="24"/>
        </w:rPr>
        <w:t xml:space="preserve"> </w:t>
      </w:r>
      <w:r>
        <w:rPr>
          <w:rFonts w:ascii="Times New Roman" w:hAnsi="Times New Roman" w:cs="Times New Roman"/>
          <w:sz w:val="24"/>
          <w:szCs w:val="24"/>
        </w:rPr>
        <w:t>This is the first of several indications that love can be ruthless as well as humble under certain circumstances.</w:t>
      </w:r>
    </w:p>
    <w:p xmlns:wp14="http://schemas.microsoft.com/office/word/2010/wordml" w:rsidR="004A0C3C" w:rsidP="001D5058" w:rsidRDefault="004A0C3C" w14:paraId="61E1A19F"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the friendship between the two cousins is the</w:t>
      </w:r>
      <w:r w:rsidRPr="00F3177E">
        <w:rPr>
          <w:rFonts w:ascii="Times New Roman" w:hAnsi="Times New Roman" w:cs="Times New Roman"/>
          <w:sz w:val="24"/>
          <w:szCs w:val="24"/>
        </w:rPr>
        <w:t xml:space="preserve"> clearest example of constancy in the play: </w:t>
      </w:r>
      <w:r>
        <w:rPr>
          <w:rFonts w:ascii="Times New Roman" w:hAnsi="Times New Roman" w:cs="Times New Roman"/>
          <w:sz w:val="24"/>
          <w:szCs w:val="24"/>
        </w:rPr>
        <w:t>an initial</w:t>
      </w:r>
      <w:r w:rsidRPr="00F3177E">
        <w:rPr>
          <w:rFonts w:ascii="Times New Roman" w:hAnsi="Times New Roman" w:cs="Times New Roman"/>
          <w:sz w:val="24"/>
          <w:szCs w:val="24"/>
        </w:rPr>
        <w:t xml:space="preserve"> attachment is reinforced by an </w:t>
      </w:r>
      <w:r>
        <w:rPr>
          <w:rFonts w:ascii="Times New Roman" w:hAnsi="Times New Roman" w:cs="Times New Roman"/>
          <w:sz w:val="24"/>
          <w:szCs w:val="24"/>
        </w:rPr>
        <w:t xml:space="preserve">explicit declaration of loyalty and a consistent attempt to put the needs of one’s friend before one’s own, which creates successive layers of trust and gratitude, </w:t>
      </w:r>
      <w:r w:rsidRPr="00F3177E">
        <w:rPr>
          <w:rFonts w:ascii="Times New Roman" w:hAnsi="Times New Roman" w:cs="Times New Roman"/>
          <w:sz w:val="24"/>
          <w:szCs w:val="24"/>
        </w:rPr>
        <w:t>so that, as far as is humanly possible, unity is achieved.</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In a typically succinct and indirect way </w:t>
      </w:r>
      <w:r w:rsidRPr="00F3177E">
        <w:rPr>
          <w:rFonts w:ascii="Times New Roman" w:hAnsi="Times New Roman" w:cs="Times New Roman"/>
          <w:sz w:val="24"/>
          <w:szCs w:val="24"/>
        </w:rPr>
        <w:t>Shakespeare</w:t>
      </w:r>
      <w:r>
        <w:rPr>
          <w:rFonts w:ascii="Times New Roman" w:hAnsi="Times New Roman" w:cs="Times New Roman"/>
          <w:sz w:val="24"/>
          <w:szCs w:val="24"/>
        </w:rPr>
        <w:t xml:space="preserve"> has outlined a vision of The Good Life</w:t>
      </w:r>
      <w:r w:rsidRPr="00F3177E">
        <w:rPr>
          <w:rFonts w:ascii="Times New Roman" w:hAnsi="Times New Roman" w:cs="Times New Roman"/>
          <w:sz w:val="24"/>
          <w:szCs w:val="24"/>
        </w:rPr>
        <w:t xml:space="preserve"> </w:t>
      </w:r>
      <w:r>
        <w:rPr>
          <w:rFonts w:ascii="Times New Roman" w:hAnsi="Times New Roman" w:cs="Times New Roman"/>
          <w:sz w:val="24"/>
          <w:szCs w:val="24"/>
        </w:rPr>
        <w:t>which establishes friendship as fulfilling</w:t>
      </w:r>
      <w:r w:rsidRPr="00F3177E">
        <w:rPr>
          <w:rFonts w:ascii="Times New Roman" w:hAnsi="Times New Roman" w:cs="Times New Roman"/>
          <w:sz w:val="24"/>
          <w:szCs w:val="24"/>
        </w:rPr>
        <w:t xml:space="preserve"> in itself</w:t>
      </w:r>
      <w:r>
        <w:rPr>
          <w:rFonts w:ascii="Times New Roman" w:hAnsi="Times New Roman" w:cs="Times New Roman"/>
          <w:sz w:val="24"/>
          <w:szCs w:val="24"/>
        </w:rPr>
        <w:t>; something to be desired immoderately for its own sake and secured only by mod</w:t>
      </w:r>
      <w:r w:rsidR="001100B5">
        <w:rPr>
          <w:rFonts w:ascii="Times New Roman" w:hAnsi="Times New Roman" w:cs="Times New Roman"/>
          <w:sz w:val="24"/>
          <w:szCs w:val="24"/>
        </w:rPr>
        <w:t>erating all other desires.</w:t>
      </w:r>
    </w:p>
    <w:p xmlns:wp14="http://schemas.microsoft.com/office/word/2010/wordml" w:rsidR="004A0C3C" w:rsidP="001D5058" w:rsidRDefault="004A0C3C" w14:paraId="392FB217"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the contrast is drawn through Duke Frederick, whose intense </w:t>
      </w:r>
      <w:r w:rsidRPr="00F3177E">
        <w:rPr>
          <w:rFonts w:ascii="Times New Roman" w:hAnsi="Times New Roman" w:cs="Times New Roman"/>
          <w:sz w:val="24"/>
          <w:szCs w:val="24"/>
        </w:rPr>
        <w:t>concern with re</w:t>
      </w:r>
      <w:r>
        <w:rPr>
          <w:rFonts w:ascii="Times New Roman" w:hAnsi="Times New Roman" w:cs="Times New Roman"/>
          <w:sz w:val="24"/>
          <w:szCs w:val="24"/>
        </w:rPr>
        <w:t>putation gives rise to</w:t>
      </w:r>
      <w:r w:rsidRPr="00F3177E">
        <w:rPr>
          <w:rFonts w:ascii="Times New Roman" w:hAnsi="Times New Roman" w:cs="Times New Roman"/>
          <w:sz w:val="24"/>
          <w:szCs w:val="24"/>
        </w:rPr>
        <w:t xml:space="preserve"> a sort of vicarious jealousy</w:t>
      </w:r>
      <w:r>
        <w:rPr>
          <w:rFonts w:ascii="Times New Roman" w:hAnsi="Times New Roman" w:cs="Times New Roman"/>
          <w:sz w:val="24"/>
          <w:szCs w:val="24"/>
        </w:rPr>
        <w:t xml:space="preserve"> which leads him to warn Celia vehemently against Rosalind:</w:t>
      </w:r>
    </w:p>
    <w:p xmlns:wp14="http://schemas.microsoft.com/office/word/2010/wordml" w:rsidR="004A0C3C" w:rsidP="009F459D" w:rsidRDefault="009F459D" w14:paraId="74AAA792"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w:t>
      </w:r>
      <w:r w:rsidR="004A0C3C">
        <w:rPr>
          <w:rFonts w:ascii="Times New Roman" w:hAnsi="Times New Roman" w:cs="Times New Roman"/>
          <w:sz w:val="24"/>
          <w:szCs w:val="24"/>
        </w:rPr>
        <w:t xml:space="preserve">er </w:t>
      </w:r>
      <w:r w:rsidRPr="00F3177E" w:rsidR="004A0C3C">
        <w:rPr>
          <w:rFonts w:ascii="Times New Roman" w:hAnsi="Times New Roman" w:cs="Times New Roman"/>
          <w:sz w:val="24"/>
          <w:szCs w:val="24"/>
        </w:rPr>
        <w:t>very silence, and her patience</w:t>
      </w:r>
      <w:r w:rsidR="004A0C3C">
        <w:rPr>
          <w:rFonts w:ascii="Times New Roman" w:hAnsi="Times New Roman" w:cs="Times New Roman"/>
          <w:sz w:val="24"/>
          <w:szCs w:val="24"/>
        </w:rPr>
        <w:t xml:space="preserve"> </w:t>
      </w:r>
    </w:p>
    <w:p xmlns:wp14="http://schemas.microsoft.com/office/word/2010/wordml" w:rsidRPr="00F3177E" w:rsidR="004A0C3C" w:rsidP="009F459D" w:rsidRDefault="004A0C3C" w14:paraId="631EE37E"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Speak to the people and they pity her.</w:t>
      </w:r>
    </w:p>
    <w:p xmlns:wp14="http://schemas.microsoft.com/office/word/2010/wordml" w:rsidRPr="00F3177E" w:rsidR="004A0C3C" w:rsidP="009F459D" w:rsidRDefault="004A0C3C" w14:paraId="621761DC"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Thou art a fool; she robs thee of thy name,</w:t>
      </w:r>
    </w:p>
    <w:p xmlns:wp14="http://schemas.microsoft.com/office/word/2010/wordml" w:rsidRPr="00F3177E" w:rsidR="004A0C3C" w:rsidP="009F459D" w:rsidRDefault="004A0C3C" w14:paraId="3476E97C"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And thou wilt show more bright and seem more virtuous</w:t>
      </w:r>
    </w:p>
    <w:p xmlns:wp14="http://schemas.microsoft.com/office/word/2010/wordml" w:rsidR="004A0C3C" w:rsidP="009F459D" w:rsidRDefault="004A0C3C" w14:paraId="12DFCCB3" wp14:textId="77777777">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When sh</w:t>
      </w:r>
      <w:r>
        <w:rPr>
          <w:rFonts w:ascii="Times New Roman" w:hAnsi="Times New Roman" w:cs="Times New Roman"/>
          <w:sz w:val="24"/>
          <w:szCs w:val="24"/>
        </w:rPr>
        <w:t xml:space="preserve">e is gone. </w:t>
      </w:r>
    </w:p>
    <w:p xmlns:wp14="http://schemas.microsoft.com/office/word/2010/wordml" w:rsidR="004A0C3C" w:rsidP="009F459D" w:rsidRDefault="009F459D" w14:paraId="2116CDD0" wp14:textId="77777777">
      <w:pPr>
        <w:spacing w:after="0" w:line="480" w:lineRule="auto"/>
        <w:ind w:left="1008" w:right="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(1.3.</w:t>
      </w:r>
      <w:r w:rsidRPr="00F3177E" w:rsidR="004A0C3C">
        <w:rPr>
          <w:rFonts w:ascii="Times New Roman" w:hAnsi="Times New Roman" w:cs="Times New Roman"/>
          <w:sz w:val="24"/>
          <w:szCs w:val="24"/>
        </w:rPr>
        <w:t>78</w:t>
      </w:r>
      <w:r w:rsidR="001100B5">
        <w:rPr>
          <w:rFonts w:ascii="Times New Roman" w:hAnsi="Times New Roman" w:cs="Times New Roman"/>
          <w:sz w:val="24"/>
          <w:szCs w:val="24"/>
        </w:rPr>
        <w:t>–</w:t>
      </w:r>
      <w:r w:rsidRPr="00F3177E" w:rsidR="004A0C3C">
        <w:rPr>
          <w:rFonts w:ascii="Times New Roman" w:hAnsi="Times New Roman" w:cs="Times New Roman"/>
          <w:sz w:val="24"/>
          <w:szCs w:val="24"/>
        </w:rPr>
        <w:t>82)</w:t>
      </w:r>
    </w:p>
    <w:p xmlns:wp14="http://schemas.microsoft.com/office/word/2010/wordml" w:rsidR="004A0C3C" w:rsidP="001D5058" w:rsidRDefault="004A0C3C" w14:paraId="02EB378F" wp14:textId="77777777">
      <w:pPr>
        <w:spacing w:after="0" w:line="480" w:lineRule="auto"/>
        <w:rPr>
          <w:rFonts w:ascii="Times New Roman" w:hAnsi="Times New Roman" w:cs="Times New Roman"/>
          <w:sz w:val="24"/>
          <w:szCs w:val="24"/>
        </w:rPr>
      </w:pPr>
    </w:p>
    <w:p xmlns:wp14="http://schemas.microsoft.com/office/word/2010/wordml" w:rsidR="004A0C3C" w:rsidP="001D5058" w:rsidRDefault="004A0C3C" w14:paraId="560AFC9B"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Rosalind’s complete lack of pride is what makes her loveable.</w:t>
      </w:r>
      <w:r w:rsidR="001100B5">
        <w:rPr>
          <w:rFonts w:ascii="Times New Roman" w:hAnsi="Times New Roman" w:cs="Times New Roman"/>
          <w:sz w:val="24"/>
          <w:szCs w:val="24"/>
        </w:rPr>
        <w:t xml:space="preserve"> </w:t>
      </w:r>
      <w:r>
        <w:rPr>
          <w:rFonts w:ascii="Times New Roman" w:hAnsi="Times New Roman" w:cs="Times New Roman"/>
          <w:sz w:val="24"/>
          <w:szCs w:val="24"/>
        </w:rPr>
        <w:t>It would appear that even in political life</w:t>
      </w:r>
      <w:r w:rsidR="00042657">
        <w:rPr>
          <w:rFonts w:ascii="Times New Roman" w:hAnsi="Times New Roman" w:cs="Times New Roman"/>
          <w:sz w:val="24"/>
          <w:szCs w:val="24"/>
        </w:rPr>
        <w:t>—</w:t>
      </w:r>
      <w:r>
        <w:rPr>
          <w:rFonts w:ascii="Times New Roman" w:hAnsi="Times New Roman" w:cs="Times New Roman"/>
          <w:sz w:val="24"/>
          <w:szCs w:val="24"/>
        </w:rPr>
        <w:t>the main motive of which is hon</w:t>
      </w:r>
      <w:r w:rsidR="00CE1E7B">
        <w:rPr>
          <w:rFonts w:ascii="Times New Roman" w:hAnsi="Times New Roman" w:cs="Times New Roman"/>
          <w:sz w:val="24"/>
          <w:szCs w:val="24"/>
        </w:rPr>
        <w:t>or</w:t>
      </w:r>
      <w:r>
        <w:rPr>
          <w:rFonts w:ascii="Times New Roman" w:hAnsi="Times New Roman" w:cs="Times New Roman"/>
          <w:sz w:val="24"/>
          <w:szCs w:val="24"/>
        </w:rPr>
        <w:t xml:space="preserve">, if one can judge by the examples of Oliver and the </w:t>
      </w:r>
      <w:r w:rsidR="005A3025">
        <w:rPr>
          <w:rFonts w:ascii="Times New Roman" w:hAnsi="Times New Roman" w:cs="Times New Roman"/>
          <w:sz w:val="24"/>
          <w:szCs w:val="24"/>
        </w:rPr>
        <w:t>duke</w:t>
      </w:r>
      <w:r w:rsidR="00042657">
        <w:rPr>
          <w:rFonts w:ascii="Times New Roman" w:hAnsi="Times New Roman" w:cs="Times New Roman"/>
          <w:sz w:val="24"/>
          <w:szCs w:val="24"/>
        </w:rPr>
        <w:t>—</w:t>
      </w:r>
      <w:r>
        <w:rPr>
          <w:rFonts w:ascii="Times New Roman" w:hAnsi="Times New Roman" w:cs="Times New Roman"/>
          <w:sz w:val="24"/>
          <w:szCs w:val="24"/>
        </w:rPr>
        <w:t>ambition has to be disguised and restrained in order to achieve its objectives.</w:t>
      </w:r>
      <w:r w:rsidR="001100B5">
        <w:rPr>
          <w:rFonts w:ascii="Times New Roman" w:hAnsi="Times New Roman" w:cs="Times New Roman"/>
          <w:sz w:val="24"/>
          <w:szCs w:val="24"/>
        </w:rPr>
        <w:t xml:space="preserve"> </w:t>
      </w:r>
      <w:r>
        <w:rPr>
          <w:rFonts w:ascii="Times New Roman" w:hAnsi="Times New Roman" w:cs="Times New Roman"/>
          <w:sz w:val="24"/>
          <w:szCs w:val="24"/>
        </w:rPr>
        <w:t>To real</w:t>
      </w:r>
      <w:r w:rsidR="00957E68">
        <w:rPr>
          <w:rFonts w:ascii="Times New Roman" w:hAnsi="Times New Roman" w:cs="Times New Roman"/>
          <w:sz w:val="24"/>
          <w:szCs w:val="24"/>
        </w:rPr>
        <w:t>ize</w:t>
      </w:r>
      <w:r>
        <w:rPr>
          <w:rFonts w:ascii="Times New Roman" w:hAnsi="Times New Roman" w:cs="Times New Roman"/>
          <w:sz w:val="24"/>
          <w:szCs w:val="24"/>
        </w:rPr>
        <w:t xml:space="preserve"> this is perhaps to start to ascend Shakespeare’s own version of the ladder of love that Plato outlines in </w:t>
      </w:r>
      <w:r w:rsidR="00071DCF">
        <w:rPr>
          <w:rFonts w:ascii="Times New Roman" w:hAnsi="Times New Roman" w:cs="Times New Roman"/>
          <w:sz w:val="24"/>
          <w:szCs w:val="24"/>
        </w:rPr>
        <w:t xml:space="preserve">the </w:t>
      </w:r>
      <w:r w:rsidRPr="00264677">
        <w:rPr>
          <w:rFonts w:ascii="Times New Roman" w:hAnsi="Times New Roman" w:cs="Times New Roman"/>
          <w:i/>
          <w:sz w:val="24"/>
          <w:szCs w:val="24"/>
        </w:rPr>
        <w:t>Symposium</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Rosalind’s “silence, and her patience,” however, imply a far more radical indifference to hon</w:t>
      </w:r>
      <w:r w:rsidR="00CE1E7B">
        <w:rPr>
          <w:rFonts w:ascii="Times New Roman" w:hAnsi="Times New Roman" w:cs="Times New Roman"/>
          <w:sz w:val="24"/>
          <w:szCs w:val="24"/>
        </w:rPr>
        <w:t>or</w:t>
      </w:r>
      <w:r>
        <w:rPr>
          <w:rFonts w:ascii="Times New Roman" w:hAnsi="Times New Roman" w:cs="Times New Roman"/>
          <w:sz w:val="24"/>
          <w:szCs w:val="24"/>
        </w:rPr>
        <w:t xml:space="preserve"> itself than would ever be comprehensible to the </w:t>
      </w:r>
      <w:r w:rsidR="005A3025">
        <w:rPr>
          <w:rFonts w:ascii="Times New Roman" w:hAnsi="Times New Roman" w:cs="Times New Roman"/>
          <w:sz w:val="24"/>
          <w:szCs w:val="24"/>
        </w:rPr>
        <w:t>duke</w:t>
      </w:r>
      <w:r>
        <w:rPr>
          <w:rFonts w:ascii="Times New Roman" w:hAnsi="Times New Roman" w:cs="Times New Roman"/>
          <w:sz w:val="24"/>
          <w:szCs w:val="24"/>
        </w:rPr>
        <w:t>, and this complete indifference to worldly status is clearly shared by Celia, since her only</w:t>
      </w:r>
      <w:r w:rsidRPr="00F3177E">
        <w:rPr>
          <w:rFonts w:ascii="Times New Roman" w:hAnsi="Times New Roman" w:cs="Times New Roman"/>
          <w:sz w:val="24"/>
          <w:szCs w:val="24"/>
        </w:rPr>
        <w:t xml:space="preserve"> </w:t>
      </w:r>
      <w:r>
        <w:rPr>
          <w:rFonts w:ascii="Times New Roman" w:hAnsi="Times New Roman" w:cs="Times New Roman"/>
          <w:sz w:val="24"/>
          <w:szCs w:val="24"/>
        </w:rPr>
        <w:t>reply to her father is to declare that</w:t>
      </w:r>
      <w:r w:rsidRPr="00F3177E">
        <w:rPr>
          <w:rFonts w:ascii="Times New Roman" w:hAnsi="Times New Roman" w:cs="Times New Roman"/>
          <w:sz w:val="24"/>
          <w:szCs w:val="24"/>
        </w:rPr>
        <w:t xml:space="preserve"> she must follow R</w:t>
      </w:r>
      <w:r>
        <w:rPr>
          <w:rFonts w:ascii="Times New Roman" w:hAnsi="Times New Roman" w:cs="Times New Roman"/>
          <w:sz w:val="24"/>
          <w:szCs w:val="24"/>
        </w:rPr>
        <w:t>osalind into exile.</w:t>
      </w:r>
      <w:r w:rsidR="001100B5">
        <w:rPr>
          <w:rFonts w:ascii="Times New Roman" w:hAnsi="Times New Roman" w:cs="Times New Roman"/>
          <w:sz w:val="24"/>
          <w:szCs w:val="24"/>
        </w:rPr>
        <w:t xml:space="preserve"> </w:t>
      </w:r>
      <w:r>
        <w:rPr>
          <w:rFonts w:ascii="Times New Roman" w:hAnsi="Times New Roman" w:cs="Times New Roman"/>
          <w:sz w:val="24"/>
          <w:szCs w:val="24"/>
        </w:rPr>
        <w:t>As their earlier conversation with Touchstone implied, the two women understand fully the insubstantiality of hon</w:t>
      </w:r>
      <w:r w:rsidR="00CE1E7B">
        <w:rPr>
          <w:rFonts w:ascii="Times New Roman" w:hAnsi="Times New Roman" w:cs="Times New Roman"/>
          <w:sz w:val="24"/>
          <w:szCs w:val="24"/>
        </w:rPr>
        <w:t>or</w:t>
      </w:r>
      <w:r>
        <w:rPr>
          <w:rFonts w:ascii="Times New Roman" w:hAnsi="Times New Roman" w:cs="Times New Roman"/>
          <w:sz w:val="24"/>
          <w:szCs w:val="24"/>
        </w:rPr>
        <w:t xml:space="preserve"> from the vantage point of their own deep sense of intimacy and real</w:t>
      </w:r>
      <w:r w:rsidR="00957E68">
        <w:rPr>
          <w:rFonts w:ascii="Times New Roman" w:hAnsi="Times New Roman" w:cs="Times New Roman"/>
          <w:sz w:val="24"/>
          <w:szCs w:val="24"/>
        </w:rPr>
        <w:t>ize</w:t>
      </w:r>
      <w:r>
        <w:rPr>
          <w:rFonts w:ascii="Times New Roman" w:hAnsi="Times New Roman" w:cs="Times New Roman"/>
          <w:sz w:val="24"/>
          <w:szCs w:val="24"/>
        </w:rPr>
        <w:t xml:space="preserve"> that constancy consists of a continual struggle to master thoroughly the tyrannical elements in their own souls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One can infer that self-restraint becomes ever more important as one ascends what might be called the erotic hierarchy.</w:t>
      </w:r>
      <w:r w:rsidR="001100B5">
        <w:rPr>
          <w:rFonts w:ascii="Times New Roman" w:hAnsi="Times New Roman" w:cs="Times New Roman"/>
          <w:sz w:val="24"/>
          <w:szCs w:val="24"/>
        </w:rPr>
        <w:t xml:space="preserve"> </w:t>
      </w:r>
      <w:r>
        <w:rPr>
          <w:rFonts w:ascii="Times New Roman" w:hAnsi="Times New Roman" w:cs="Times New Roman"/>
          <w:sz w:val="24"/>
          <w:szCs w:val="24"/>
        </w:rPr>
        <w:t>Celia’s great sympathy with her friend is quickly</w:t>
      </w:r>
      <w:r w:rsidRPr="00F3177E">
        <w:rPr>
          <w:rFonts w:ascii="Times New Roman" w:hAnsi="Times New Roman" w:cs="Times New Roman"/>
          <w:sz w:val="24"/>
          <w:szCs w:val="24"/>
        </w:rPr>
        <w:t xml:space="preserve"> evident</w:t>
      </w:r>
      <w:r>
        <w:rPr>
          <w:rFonts w:ascii="Times New Roman" w:hAnsi="Times New Roman" w:cs="Times New Roman"/>
          <w:sz w:val="24"/>
          <w:szCs w:val="24"/>
        </w:rPr>
        <w:t xml:space="preserve"> after her father’s speech: “</w:t>
      </w:r>
      <w:r w:rsidRPr="00F3177E">
        <w:rPr>
          <w:rFonts w:ascii="Times New Roman" w:hAnsi="Times New Roman" w:cs="Times New Roman"/>
          <w:sz w:val="24"/>
          <w:szCs w:val="24"/>
        </w:rPr>
        <w:t xml:space="preserve">O my poor </w:t>
      </w:r>
      <w:r>
        <w:rPr>
          <w:rFonts w:ascii="Times New Roman" w:hAnsi="Times New Roman" w:cs="Times New Roman"/>
          <w:sz w:val="24"/>
          <w:szCs w:val="24"/>
        </w:rPr>
        <w:t>Rosalind, whither wilt thou go?”</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She recogn</w:t>
      </w:r>
      <w:r w:rsidR="00957E68">
        <w:rPr>
          <w:rFonts w:ascii="Times New Roman" w:hAnsi="Times New Roman" w:cs="Times New Roman"/>
          <w:sz w:val="24"/>
          <w:szCs w:val="24"/>
        </w:rPr>
        <w:t>ize</w:t>
      </w:r>
      <w:r w:rsidRPr="00F3177E">
        <w:rPr>
          <w:rFonts w:ascii="Times New Roman" w:hAnsi="Times New Roman" w:cs="Times New Roman"/>
          <w:sz w:val="24"/>
          <w:szCs w:val="24"/>
        </w:rPr>
        <w:t>s that Rosalind’s grief ma</w:t>
      </w:r>
      <w:r>
        <w:rPr>
          <w:rFonts w:ascii="Times New Roman" w:hAnsi="Times New Roman" w:cs="Times New Roman"/>
          <w:sz w:val="24"/>
          <w:szCs w:val="24"/>
        </w:rPr>
        <w:t>y drive them apart, declaring</w:t>
      </w:r>
      <w:r w:rsidR="00071DCF">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 charge thee be </w:t>
      </w:r>
      <w:r>
        <w:rPr>
          <w:rFonts w:ascii="Times New Roman" w:hAnsi="Times New Roman" w:cs="Times New Roman"/>
          <w:sz w:val="24"/>
          <w:szCs w:val="24"/>
        </w:rPr>
        <w:t>not thou more griev’d than I am,” and quickly reminds her “that thou and I am one” (1.3.90, 1.3.92, 1.3.97).</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Her </w:t>
      </w:r>
      <w:r w:rsidRPr="00F3177E">
        <w:rPr>
          <w:rFonts w:ascii="Times New Roman" w:hAnsi="Times New Roman" w:cs="Times New Roman"/>
          <w:sz w:val="24"/>
          <w:szCs w:val="24"/>
        </w:rPr>
        <w:t xml:space="preserve">decision to follow </w:t>
      </w:r>
      <w:r>
        <w:rPr>
          <w:rFonts w:ascii="Times New Roman" w:hAnsi="Times New Roman" w:cs="Times New Roman"/>
          <w:sz w:val="24"/>
          <w:szCs w:val="24"/>
        </w:rPr>
        <w:t>Rosalind into exile is only the most concrete of the many sacrifices she makes as she strives for a relationship of complete harmony.</w:t>
      </w:r>
      <w:r w:rsidR="001100B5">
        <w:rPr>
          <w:rFonts w:ascii="Times New Roman" w:hAnsi="Times New Roman" w:cs="Times New Roman"/>
          <w:sz w:val="24"/>
          <w:szCs w:val="24"/>
        </w:rPr>
        <w:t xml:space="preserve"> </w:t>
      </w:r>
    </w:p>
    <w:p xmlns:wp14="http://schemas.microsoft.com/office/word/2010/wordml" w:rsidR="004A0C3C" w:rsidP="001D5058" w:rsidRDefault="004A0C3C" w14:paraId="50D75D63"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contrast between Celia and her father implies that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which character</w:t>
      </w:r>
      <w:r w:rsidR="00957E68">
        <w:rPr>
          <w:rFonts w:ascii="Times New Roman" w:hAnsi="Times New Roman" w:cs="Times New Roman"/>
          <w:sz w:val="24"/>
          <w:szCs w:val="24"/>
        </w:rPr>
        <w:t>ize</w:t>
      </w:r>
      <w:r>
        <w:rPr>
          <w:rFonts w:ascii="Times New Roman" w:hAnsi="Times New Roman" w:cs="Times New Roman"/>
          <w:sz w:val="24"/>
          <w:szCs w:val="24"/>
        </w:rPr>
        <w:t xml:space="preserve">s political life represents a more or less disguised expression of precisely that </w:t>
      </w:r>
      <w:r>
        <w:rPr>
          <w:rFonts w:ascii="Times New Roman" w:hAnsi="Times New Roman" w:cs="Times New Roman"/>
          <w:sz w:val="24"/>
          <w:szCs w:val="24"/>
        </w:rPr>
        <w:t>tyrannical longing to dominate and possess which the true lover real</w:t>
      </w:r>
      <w:r w:rsidR="00957E68">
        <w:rPr>
          <w:rFonts w:ascii="Times New Roman" w:hAnsi="Times New Roman" w:cs="Times New Roman"/>
          <w:sz w:val="24"/>
          <w:szCs w:val="24"/>
        </w:rPr>
        <w:t>ize</w:t>
      </w:r>
      <w:r>
        <w:rPr>
          <w:rFonts w:ascii="Times New Roman" w:hAnsi="Times New Roman" w:cs="Times New Roman"/>
          <w:sz w:val="24"/>
          <w:szCs w:val="24"/>
        </w:rPr>
        <w:t>s must be carefully restrained in order to be fulfilled.</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Thus, in an irony that Plato and Xenophon would have appreciated in some ways, the immoderate </w:t>
      </w:r>
      <w:r w:rsidR="005A3025">
        <w:rPr>
          <w:rFonts w:ascii="Times New Roman" w:hAnsi="Times New Roman" w:cs="Times New Roman"/>
          <w:sz w:val="24"/>
          <w:szCs w:val="24"/>
        </w:rPr>
        <w:t>duke</w:t>
      </w:r>
      <w:r>
        <w:rPr>
          <w:rFonts w:ascii="Times New Roman" w:hAnsi="Times New Roman" w:cs="Times New Roman"/>
          <w:sz w:val="24"/>
          <w:szCs w:val="24"/>
        </w:rPr>
        <w:t xml:space="preserve"> is in fact less deeply erotic than his apparently much more temperate daughter.</w:t>
      </w:r>
      <w:r>
        <w:rPr>
          <w:rStyle w:val="FootnoteReference"/>
          <w:rFonts w:ascii="Times New Roman" w:hAnsi="Times New Roman" w:cs="Times New Roman"/>
          <w:sz w:val="24"/>
          <w:szCs w:val="24"/>
        </w:rPr>
        <w:footnoteReference w:id="9"/>
      </w:r>
      <w:r w:rsidR="001100B5">
        <w:rPr>
          <w:rFonts w:ascii="Times New Roman" w:hAnsi="Times New Roman" w:cs="Times New Roman"/>
          <w:sz w:val="24"/>
          <w:szCs w:val="24"/>
        </w:rPr>
        <w:t xml:space="preserve"> </w:t>
      </w:r>
      <w:r>
        <w:rPr>
          <w:rFonts w:ascii="Times New Roman" w:hAnsi="Times New Roman" w:cs="Times New Roman"/>
          <w:sz w:val="24"/>
          <w:szCs w:val="24"/>
        </w:rPr>
        <w:t>Ultimately Celia sacrifices her status in the world to achieve a</w:t>
      </w:r>
      <w:r w:rsidRPr="00F3177E">
        <w:rPr>
          <w:rFonts w:ascii="Times New Roman" w:hAnsi="Times New Roman" w:cs="Times New Roman"/>
          <w:sz w:val="24"/>
          <w:szCs w:val="24"/>
        </w:rPr>
        <w:t xml:space="preserve"> greater good, whereas Duke</w:t>
      </w:r>
      <w:r>
        <w:rPr>
          <w:rFonts w:ascii="Times New Roman" w:hAnsi="Times New Roman" w:cs="Times New Roman"/>
          <w:sz w:val="24"/>
          <w:szCs w:val="24"/>
        </w:rPr>
        <w:t xml:space="preserve"> Frederick</w:t>
      </w:r>
      <w:r w:rsidRPr="00F3177E">
        <w:rPr>
          <w:rFonts w:ascii="Times New Roman" w:hAnsi="Times New Roman" w:cs="Times New Roman"/>
          <w:sz w:val="24"/>
          <w:szCs w:val="24"/>
        </w:rPr>
        <w:t>, like Oliver, is constantly tormented by a fruitless envy.</w:t>
      </w:r>
      <w:r w:rsidR="001100B5">
        <w:rPr>
          <w:rFonts w:ascii="Times New Roman" w:hAnsi="Times New Roman" w:cs="Times New Roman"/>
          <w:sz w:val="24"/>
          <w:szCs w:val="24"/>
        </w:rPr>
        <w:t xml:space="preserve"> </w:t>
      </w:r>
      <w:r>
        <w:rPr>
          <w:rFonts w:ascii="Times New Roman" w:hAnsi="Times New Roman" w:cs="Times New Roman"/>
          <w:sz w:val="24"/>
          <w:szCs w:val="24"/>
        </w:rPr>
        <w:t>One may therefore conclude from the first act of the play that, whatever its political usefulness,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represents a pervasive and dangerous distraction for the true lover.</w:t>
      </w:r>
    </w:p>
    <w:p xmlns:wp14="http://schemas.microsoft.com/office/word/2010/wordml" w:rsidR="004A0C3C" w:rsidP="001D5058" w:rsidRDefault="004A0C3C" w14:paraId="01AE2E74"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Whereas </w:t>
      </w:r>
      <w:r>
        <w:rPr>
          <w:rFonts w:ascii="Times New Roman" w:hAnsi="Times New Roman" w:cs="Times New Roman"/>
          <w:sz w:val="24"/>
          <w:szCs w:val="24"/>
        </w:rPr>
        <w:t xml:space="preserve">we have seen that </w:t>
      </w:r>
      <w:r w:rsidR="00176155">
        <w:rPr>
          <w:rFonts w:ascii="Times New Roman" w:hAnsi="Times New Roman" w:cs="Times New Roman"/>
          <w:sz w:val="24"/>
          <w:szCs w:val="24"/>
        </w:rPr>
        <w:t>act 1</w:t>
      </w:r>
      <w:r w:rsidRPr="00F3177E">
        <w:rPr>
          <w:rFonts w:ascii="Times New Roman" w:hAnsi="Times New Roman" w:cs="Times New Roman"/>
          <w:sz w:val="24"/>
          <w:szCs w:val="24"/>
        </w:rPr>
        <w:t xml:space="preserve"> is concerned </w:t>
      </w:r>
      <w:r>
        <w:rPr>
          <w:rFonts w:ascii="Times New Roman" w:hAnsi="Times New Roman" w:cs="Times New Roman"/>
          <w:sz w:val="24"/>
          <w:szCs w:val="24"/>
        </w:rPr>
        <w:t xml:space="preserve">centrally </w:t>
      </w:r>
      <w:r w:rsidRPr="00F3177E">
        <w:rPr>
          <w:rFonts w:ascii="Times New Roman" w:hAnsi="Times New Roman" w:cs="Times New Roman"/>
          <w:sz w:val="24"/>
          <w:szCs w:val="24"/>
        </w:rPr>
        <w:t>with the desire for hon</w:t>
      </w:r>
      <w:r w:rsidR="00CE1E7B">
        <w:rPr>
          <w:rFonts w:ascii="Times New Roman" w:hAnsi="Times New Roman" w:cs="Times New Roman"/>
          <w:sz w:val="24"/>
          <w:szCs w:val="24"/>
        </w:rPr>
        <w:t>or</w:t>
      </w:r>
      <w:r w:rsidRPr="00F3177E">
        <w:rPr>
          <w:rFonts w:ascii="Times New Roman" w:hAnsi="Times New Roman" w:cs="Times New Roman"/>
          <w:sz w:val="24"/>
          <w:szCs w:val="24"/>
        </w:rPr>
        <w:t xml:space="preserve"> </w:t>
      </w:r>
      <w:r>
        <w:rPr>
          <w:rFonts w:ascii="Times New Roman" w:hAnsi="Times New Roman" w:cs="Times New Roman"/>
          <w:sz w:val="24"/>
          <w:szCs w:val="24"/>
        </w:rPr>
        <w:t>understood in relation to T</w:t>
      </w:r>
      <w:r w:rsidRPr="00F3177E">
        <w:rPr>
          <w:rFonts w:ascii="Times New Roman" w:hAnsi="Times New Roman" w:cs="Times New Roman"/>
          <w:sz w:val="24"/>
          <w:szCs w:val="24"/>
        </w:rPr>
        <w:t>he Good Life</w:t>
      </w:r>
      <w:r>
        <w:rPr>
          <w:rFonts w:ascii="Times New Roman" w:hAnsi="Times New Roman" w:cs="Times New Roman"/>
          <w:sz w:val="24"/>
          <w:szCs w:val="24"/>
        </w:rPr>
        <w:t xml:space="preserve">, </w:t>
      </w:r>
      <w:r w:rsidR="00176155">
        <w:rPr>
          <w:rFonts w:ascii="Times New Roman" w:hAnsi="Times New Roman" w:cs="Times New Roman"/>
          <w:sz w:val="24"/>
          <w:szCs w:val="24"/>
        </w:rPr>
        <w:t>act 2</w:t>
      </w:r>
      <w:r>
        <w:rPr>
          <w:rFonts w:ascii="Times New Roman" w:hAnsi="Times New Roman" w:cs="Times New Roman"/>
          <w:sz w:val="24"/>
          <w:szCs w:val="24"/>
        </w:rPr>
        <w:t xml:space="preserve"> mainly</w:t>
      </w:r>
      <w:r w:rsidRPr="00F3177E">
        <w:rPr>
          <w:rFonts w:ascii="Times New Roman" w:hAnsi="Times New Roman" w:cs="Times New Roman"/>
          <w:sz w:val="24"/>
          <w:szCs w:val="24"/>
        </w:rPr>
        <w:t xml:space="preserve"> deals with </w:t>
      </w:r>
      <w:r>
        <w:rPr>
          <w:rFonts w:ascii="Times New Roman" w:hAnsi="Times New Roman" w:cs="Times New Roman"/>
          <w:sz w:val="24"/>
          <w:szCs w:val="24"/>
        </w:rPr>
        <w:t xml:space="preserve">common self-love and the </w:t>
      </w:r>
      <w:r w:rsidRPr="00F3177E">
        <w:rPr>
          <w:rFonts w:ascii="Times New Roman" w:hAnsi="Times New Roman" w:cs="Times New Roman"/>
          <w:sz w:val="24"/>
          <w:szCs w:val="24"/>
        </w:rPr>
        <w:t>appetites that are rooted in the body</w:t>
      </w:r>
      <w:r>
        <w:rPr>
          <w:rFonts w:ascii="Times New Roman" w:hAnsi="Times New Roman" w:cs="Times New Roman"/>
          <w:sz w:val="24"/>
          <w:szCs w:val="24"/>
        </w:rPr>
        <w:t>; a subject</w:t>
      </w:r>
      <w:r w:rsidRPr="00F3177E">
        <w:rPr>
          <w:rFonts w:ascii="Times New Roman" w:hAnsi="Times New Roman" w:cs="Times New Roman"/>
          <w:sz w:val="24"/>
          <w:szCs w:val="24"/>
        </w:rPr>
        <w:t xml:space="preserve"> first introduced by Orlando wh</w:t>
      </w:r>
      <w:r>
        <w:rPr>
          <w:rFonts w:ascii="Times New Roman" w:hAnsi="Times New Roman" w:cs="Times New Roman"/>
          <w:sz w:val="24"/>
          <w:szCs w:val="24"/>
        </w:rPr>
        <w:t>en he grudgingly admitted that his one “</w:t>
      </w:r>
      <w:r w:rsidRPr="00F3177E">
        <w:rPr>
          <w:rFonts w:ascii="Times New Roman" w:hAnsi="Times New Roman" w:cs="Times New Roman"/>
          <w:sz w:val="24"/>
          <w:szCs w:val="24"/>
        </w:rPr>
        <w:t>gain</w:t>
      </w:r>
      <w:r>
        <w:rPr>
          <w:rFonts w:ascii="Times New Roman" w:hAnsi="Times New Roman" w:cs="Times New Roman"/>
          <w:sz w:val="24"/>
          <w:szCs w:val="24"/>
        </w:rPr>
        <w:t>”</w:t>
      </w:r>
      <w:r w:rsidRPr="00F3177E">
        <w:rPr>
          <w:rFonts w:ascii="Times New Roman" w:hAnsi="Times New Roman" w:cs="Times New Roman"/>
          <w:sz w:val="24"/>
          <w:szCs w:val="24"/>
        </w:rPr>
        <w:t xml:space="preserve"> under his b</w:t>
      </w:r>
      <w:r>
        <w:rPr>
          <w:rFonts w:ascii="Times New Roman" w:hAnsi="Times New Roman" w:cs="Times New Roman"/>
          <w:sz w:val="24"/>
          <w:szCs w:val="24"/>
        </w:rPr>
        <w:t>rother’s regime had been “growth” (1.1.</w:t>
      </w:r>
      <w:r w:rsidRPr="00F3177E">
        <w:rPr>
          <w:rFonts w:ascii="Times New Roman" w:hAnsi="Times New Roman" w:cs="Times New Roman"/>
          <w:sz w:val="24"/>
          <w:szCs w:val="24"/>
        </w:rPr>
        <w:t>14).</w:t>
      </w:r>
      <w:r w:rsidR="001100B5">
        <w:rPr>
          <w:rFonts w:ascii="Times New Roman" w:hAnsi="Times New Roman" w:cs="Times New Roman"/>
          <w:sz w:val="24"/>
          <w:szCs w:val="24"/>
        </w:rPr>
        <w:t xml:space="preserve"> </w:t>
      </w:r>
      <w:r>
        <w:rPr>
          <w:rFonts w:ascii="Times New Roman" w:hAnsi="Times New Roman" w:cs="Times New Roman"/>
          <w:sz w:val="24"/>
          <w:szCs w:val="24"/>
        </w:rPr>
        <w:t>The shift to the forest world of Rosalind’s outlawed father, the ousted Duke Senior, represents a truly decisive break in the play (the stock division of the plays into five acts is a modern addition).</w:t>
      </w:r>
      <w:r w:rsidR="001100B5">
        <w:rPr>
          <w:rFonts w:ascii="Times New Roman" w:hAnsi="Times New Roman" w:cs="Times New Roman"/>
          <w:sz w:val="24"/>
          <w:szCs w:val="24"/>
        </w:rPr>
        <w:t xml:space="preserve"> </w:t>
      </w:r>
      <w:r>
        <w:rPr>
          <w:rFonts w:ascii="Times New Roman" w:hAnsi="Times New Roman" w:cs="Times New Roman"/>
          <w:sz w:val="24"/>
          <w:szCs w:val="24"/>
        </w:rPr>
        <w:t>The implication is that we have left the artificial world of the court, in which Oliver, Frederick</w:t>
      </w:r>
      <w:r w:rsidR="0039097A">
        <w:rPr>
          <w:rFonts w:ascii="Times New Roman" w:hAnsi="Times New Roman" w:cs="Times New Roman"/>
          <w:sz w:val="24"/>
          <w:szCs w:val="24"/>
        </w:rPr>
        <w:t>,</w:t>
      </w:r>
      <w:r>
        <w:rPr>
          <w:rFonts w:ascii="Times New Roman" w:hAnsi="Times New Roman" w:cs="Times New Roman"/>
          <w:sz w:val="24"/>
          <w:szCs w:val="24"/>
        </w:rPr>
        <w:t xml:space="preserve"> and even Orlando are constantly comparing themselves to others, in order to consider a more intrinsically fulfilling way of life.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is worth noting that the forest scenes in </w:t>
      </w:r>
      <w:r w:rsidRPr="008B2566">
        <w:rPr>
          <w:rFonts w:ascii="Times New Roman" w:hAnsi="Times New Roman" w:cs="Times New Roman"/>
          <w:i/>
          <w:sz w:val="24"/>
          <w:szCs w:val="24"/>
        </w:rPr>
        <w:t>As You Like It</w:t>
      </w:r>
      <w:r>
        <w:rPr>
          <w:rFonts w:ascii="Times New Roman" w:hAnsi="Times New Roman" w:cs="Times New Roman"/>
          <w:sz w:val="24"/>
          <w:szCs w:val="24"/>
        </w:rPr>
        <w:t>, which form the backdrop to the explorations of self-love, “wit,” moderation</w:t>
      </w:r>
      <w:r w:rsidR="00BD1B6D">
        <w:rPr>
          <w:rFonts w:ascii="Times New Roman" w:hAnsi="Times New Roman" w:cs="Times New Roman"/>
          <w:sz w:val="24"/>
          <w:szCs w:val="24"/>
        </w:rPr>
        <w:t>,</w:t>
      </w:r>
      <w:r>
        <w:rPr>
          <w:rFonts w:ascii="Times New Roman" w:hAnsi="Times New Roman" w:cs="Times New Roman"/>
          <w:sz w:val="24"/>
          <w:szCs w:val="24"/>
        </w:rPr>
        <w:t xml:space="preserve"> and spiritedness that follow, are unique in Shakespeare’s work in being set in a styl</w:t>
      </w:r>
      <w:r w:rsidR="00957E68">
        <w:rPr>
          <w:rFonts w:ascii="Times New Roman" w:hAnsi="Times New Roman" w:cs="Times New Roman"/>
          <w:sz w:val="24"/>
          <w:szCs w:val="24"/>
        </w:rPr>
        <w:t>ize</w:t>
      </w:r>
      <w:r>
        <w:rPr>
          <w:rFonts w:ascii="Times New Roman" w:hAnsi="Times New Roman" w:cs="Times New Roman"/>
          <w:sz w:val="24"/>
          <w:szCs w:val="24"/>
        </w:rPr>
        <w:t>d version of an area close to his own birthplace, namely the Forest of Arden, where several of his forebears had lived, as is suggested by the fact that his mother’s surname was itself Arden.</w:t>
      </w:r>
      <w:r>
        <w:rPr>
          <w:rStyle w:val="FootnoteReference"/>
          <w:rFonts w:ascii="Times New Roman" w:hAnsi="Times New Roman" w:cs="Times New Roman"/>
          <w:sz w:val="24"/>
          <w:szCs w:val="24"/>
        </w:rPr>
        <w:footnoteReference w:id="10"/>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seems to suggest that </w:t>
      </w:r>
      <w:r>
        <w:rPr>
          <w:rFonts w:ascii="Times New Roman" w:hAnsi="Times New Roman" w:cs="Times New Roman"/>
          <w:sz w:val="24"/>
          <w:szCs w:val="24"/>
        </w:rPr>
        <w:t>this is Shakespeare’s most directly personal play, perhaps because it deals with intuitions regarding The Good Life which can only be derived from our most intimate relationships.</w:t>
      </w:r>
    </w:p>
    <w:p xmlns:wp14="http://schemas.microsoft.com/office/word/2010/wordml" w:rsidR="004A0C3C" w:rsidP="001D5058" w:rsidRDefault="004A0C3C" w14:paraId="22BEFAC5"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The need to hunt for food in his exile </w:t>
      </w:r>
      <w:r>
        <w:rPr>
          <w:rFonts w:ascii="Times New Roman" w:hAnsi="Times New Roman" w:cs="Times New Roman"/>
          <w:sz w:val="24"/>
          <w:szCs w:val="24"/>
        </w:rPr>
        <w:t>“</w:t>
      </w:r>
      <w:r w:rsidRPr="00F3177E">
        <w:rPr>
          <w:rFonts w:ascii="Times New Roman" w:hAnsi="Times New Roman" w:cs="Times New Roman"/>
          <w:sz w:val="24"/>
          <w:szCs w:val="24"/>
        </w:rPr>
        <w:t>irks</w:t>
      </w:r>
      <w:r>
        <w:rPr>
          <w:rFonts w:ascii="Times New Roman" w:hAnsi="Times New Roman" w:cs="Times New Roman"/>
          <w:sz w:val="24"/>
          <w:szCs w:val="24"/>
        </w:rPr>
        <w:t>”</w:t>
      </w:r>
      <w:r w:rsidRPr="00F3177E">
        <w:rPr>
          <w:rFonts w:ascii="Times New Roman" w:hAnsi="Times New Roman" w:cs="Times New Roman"/>
          <w:sz w:val="24"/>
          <w:szCs w:val="24"/>
        </w:rPr>
        <w:t xml:space="preserve"> Duke Senior</w:t>
      </w:r>
      <w:r>
        <w:rPr>
          <w:rFonts w:ascii="Times New Roman" w:hAnsi="Times New Roman" w:cs="Times New Roman"/>
          <w:sz w:val="24"/>
          <w:szCs w:val="24"/>
        </w:rPr>
        <w:t xml:space="preserve"> because he feels that the deer</w:t>
      </w:r>
      <w:r w:rsidRPr="00F3177E">
        <w:rPr>
          <w:rFonts w:ascii="Times New Roman" w:hAnsi="Times New Roman" w:cs="Times New Roman"/>
          <w:sz w:val="24"/>
          <w:szCs w:val="24"/>
        </w:rPr>
        <w:t xml:space="preserve"> have a</w:t>
      </w:r>
      <w:r>
        <w:rPr>
          <w:rFonts w:ascii="Times New Roman" w:hAnsi="Times New Roman" w:cs="Times New Roman"/>
          <w:sz w:val="24"/>
          <w:szCs w:val="24"/>
        </w:rPr>
        <w:t>s much a</w:t>
      </w:r>
      <w:r w:rsidRPr="00F3177E">
        <w:rPr>
          <w:rFonts w:ascii="Times New Roman" w:hAnsi="Times New Roman" w:cs="Times New Roman"/>
          <w:sz w:val="24"/>
          <w:szCs w:val="24"/>
        </w:rPr>
        <w:t xml:space="preserve"> right to occupy the forest</w:t>
      </w:r>
      <w:r>
        <w:rPr>
          <w:rFonts w:ascii="Times New Roman" w:hAnsi="Times New Roman" w:cs="Times New Roman"/>
          <w:sz w:val="24"/>
          <w:szCs w:val="24"/>
        </w:rPr>
        <w:t xml:space="preserve"> as he does</w:t>
      </w:r>
      <w:r w:rsidRPr="00F3177E">
        <w:rPr>
          <w:rFonts w:ascii="Times New Roman" w:hAnsi="Times New Roman" w:cs="Times New Roman"/>
          <w:sz w:val="24"/>
          <w:szCs w:val="24"/>
        </w:rPr>
        <w:t xml:space="preserve"> </w:t>
      </w:r>
      <w:r>
        <w:rPr>
          <w:rFonts w:ascii="Times New Roman" w:hAnsi="Times New Roman" w:cs="Times New Roman"/>
          <w:sz w:val="24"/>
          <w:szCs w:val="24"/>
        </w:rPr>
        <w:t>(2.1.</w:t>
      </w:r>
      <w:r w:rsidRPr="00F3177E">
        <w:rPr>
          <w:rFonts w:ascii="Times New Roman" w:hAnsi="Times New Roman" w:cs="Times New Roman"/>
          <w:sz w:val="24"/>
          <w:szCs w:val="24"/>
        </w:rPr>
        <w:t>22</w:t>
      </w:r>
      <w:r w:rsidR="001100B5">
        <w:rPr>
          <w:rFonts w:ascii="Times New Roman" w:hAnsi="Times New Roman" w:cs="Times New Roman"/>
          <w:sz w:val="24"/>
          <w:szCs w:val="24"/>
        </w:rPr>
        <w:t>–</w:t>
      </w:r>
      <w:r>
        <w:rPr>
          <w:rFonts w:ascii="Times New Roman" w:hAnsi="Times New Roman" w:cs="Times New Roman"/>
          <w:sz w:val="24"/>
          <w:szCs w:val="24"/>
        </w:rPr>
        <w:t>25</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His dilemma allows Shakespeare to explore the proper scope of self-love.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The</w:t>
      </w:r>
      <w:r>
        <w:rPr>
          <w:rFonts w:ascii="Times New Roman" w:hAnsi="Times New Roman" w:cs="Times New Roman"/>
          <w:sz w:val="24"/>
          <w:szCs w:val="24"/>
        </w:rPr>
        <w:t xml:space="preserve"> fact that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does </w:t>
      </w:r>
      <w:r>
        <w:rPr>
          <w:rFonts w:ascii="Times New Roman" w:hAnsi="Times New Roman" w:cs="Times New Roman"/>
          <w:sz w:val="24"/>
          <w:szCs w:val="24"/>
        </w:rPr>
        <w:t xml:space="preserve">nevertheless </w:t>
      </w:r>
      <w:r w:rsidRPr="00F3177E">
        <w:rPr>
          <w:rFonts w:ascii="Times New Roman" w:hAnsi="Times New Roman" w:cs="Times New Roman"/>
          <w:sz w:val="24"/>
          <w:szCs w:val="24"/>
        </w:rPr>
        <w:t xml:space="preserve">hunt </w:t>
      </w:r>
      <w:r>
        <w:rPr>
          <w:rFonts w:ascii="Times New Roman" w:hAnsi="Times New Roman" w:cs="Times New Roman"/>
          <w:sz w:val="24"/>
          <w:szCs w:val="24"/>
        </w:rPr>
        <w:t xml:space="preserve">despite his qualms </w:t>
      </w:r>
      <w:r w:rsidRPr="00F3177E">
        <w:rPr>
          <w:rFonts w:ascii="Times New Roman" w:hAnsi="Times New Roman" w:cs="Times New Roman"/>
          <w:sz w:val="24"/>
          <w:szCs w:val="24"/>
        </w:rPr>
        <w:t>constitutes the one small exception in a life which other</w:t>
      </w:r>
      <w:r>
        <w:rPr>
          <w:rFonts w:ascii="Times New Roman" w:hAnsi="Times New Roman" w:cs="Times New Roman"/>
          <w:sz w:val="24"/>
          <w:szCs w:val="24"/>
        </w:rPr>
        <w:t>wise seems to be entirely</w:t>
      </w:r>
      <w:r w:rsidRPr="00F3177E">
        <w:rPr>
          <w:rFonts w:ascii="Times New Roman" w:hAnsi="Times New Roman" w:cs="Times New Roman"/>
          <w:sz w:val="24"/>
          <w:szCs w:val="24"/>
        </w:rPr>
        <w:t xml:space="preserve"> compassion</w:t>
      </w:r>
      <w:r>
        <w:rPr>
          <w:rFonts w:ascii="Times New Roman" w:hAnsi="Times New Roman" w:cs="Times New Roman"/>
          <w:sz w:val="24"/>
          <w:szCs w:val="24"/>
        </w:rPr>
        <w:t>ate</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The </w:t>
      </w:r>
      <w:r w:rsidR="005A3025">
        <w:rPr>
          <w:rFonts w:ascii="Times New Roman" w:hAnsi="Times New Roman" w:cs="Times New Roman"/>
          <w:sz w:val="24"/>
          <w:szCs w:val="24"/>
        </w:rPr>
        <w:t>duke</w:t>
      </w:r>
      <w:r w:rsidRPr="00F3177E">
        <w:rPr>
          <w:rFonts w:ascii="Times New Roman" w:hAnsi="Times New Roman" w:cs="Times New Roman"/>
          <w:sz w:val="24"/>
          <w:szCs w:val="24"/>
        </w:rPr>
        <w:t>’s naturally loving na</w:t>
      </w:r>
      <w:r>
        <w:rPr>
          <w:rFonts w:ascii="Times New Roman" w:hAnsi="Times New Roman" w:cs="Times New Roman"/>
          <w:sz w:val="24"/>
          <w:szCs w:val="24"/>
        </w:rPr>
        <w:t xml:space="preserve">ture has been reinforced by his </w:t>
      </w:r>
      <w:r w:rsidRPr="00F3177E">
        <w:rPr>
          <w:rFonts w:ascii="Times New Roman" w:hAnsi="Times New Roman" w:cs="Times New Roman"/>
          <w:sz w:val="24"/>
          <w:szCs w:val="24"/>
        </w:rPr>
        <w:t>Christian</w:t>
      </w:r>
      <w:r>
        <w:rPr>
          <w:rFonts w:ascii="Times New Roman" w:hAnsi="Times New Roman" w:cs="Times New Roman"/>
          <w:sz w:val="24"/>
          <w:szCs w:val="24"/>
        </w:rPr>
        <w:t xml:space="preserve"> beliefs: he uses the “</w:t>
      </w:r>
      <w:r w:rsidRPr="00F3177E">
        <w:rPr>
          <w:rFonts w:ascii="Times New Roman" w:hAnsi="Times New Roman" w:cs="Times New Roman"/>
          <w:sz w:val="24"/>
          <w:szCs w:val="24"/>
        </w:rPr>
        <w:t>sermons</w:t>
      </w:r>
      <w:r>
        <w:rPr>
          <w:rFonts w:ascii="Times New Roman" w:hAnsi="Times New Roman" w:cs="Times New Roman"/>
          <w:sz w:val="24"/>
          <w:szCs w:val="24"/>
        </w:rPr>
        <w:t>”</w:t>
      </w:r>
      <w:r w:rsidRPr="00F3177E">
        <w:rPr>
          <w:rFonts w:ascii="Times New Roman" w:hAnsi="Times New Roman" w:cs="Times New Roman"/>
          <w:sz w:val="24"/>
          <w:szCs w:val="24"/>
        </w:rPr>
        <w:t xml:space="preserve"> of n</w:t>
      </w:r>
      <w:r>
        <w:rPr>
          <w:rFonts w:ascii="Times New Roman" w:hAnsi="Times New Roman" w:cs="Times New Roman"/>
          <w:sz w:val="24"/>
          <w:szCs w:val="24"/>
        </w:rPr>
        <w:t>ature to contemplate his own</w:t>
      </w:r>
      <w:r w:rsidRPr="00F3177E">
        <w:rPr>
          <w:rFonts w:ascii="Times New Roman" w:hAnsi="Times New Roman" w:cs="Times New Roman"/>
          <w:sz w:val="24"/>
          <w:szCs w:val="24"/>
        </w:rPr>
        <w:t xml:space="preserve"> vulnerability and responds </w:t>
      </w:r>
      <w:r>
        <w:rPr>
          <w:rFonts w:ascii="Times New Roman" w:hAnsi="Times New Roman" w:cs="Times New Roman"/>
          <w:sz w:val="24"/>
          <w:szCs w:val="24"/>
        </w:rPr>
        <w:t>later to Orlando’s plight with “</w:t>
      </w:r>
      <w:r w:rsidRPr="00F3177E">
        <w:rPr>
          <w:rFonts w:ascii="Times New Roman" w:hAnsi="Times New Roman" w:cs="Times New Roman"/>
          <w:sz w:val="24"/>
          <w:szCs w:val="24"/>
        </w:rPr>
        <w:t>sacred p</w:t>
      </w:r>
      <w:r>
        <w:rPr>
          <w:rFonts w:ascii="Times New Roman" w:hAnsi="Times New Roman" w:cs="Times New Roman"/>
          <w:sz w:val="24"/>
          <w:szCs w:val="24"/>
        </w:rPr>
        <w:t xml:space="preserve">ity,” recalling his own “better </w:t>
      </w:r>
      <w:r w:rsidRPr="00F3177E">
        <w:rPr>
          <w:rFonts w:ascii="Times New Roman" w:hAnsi="Times New Roman" w:cs="Times New Roman"/>
          <w:sz w:val="24"/>
          <w:szCs w:val="24"/>
        </w:rPr>
        <w:t>days</w:t>
      </w:r>
      <w:r>
        <w:rPr>
          <w:rFonts w:ascii="Times New Roman" w:hAnsi="Times New Roman" w:cs="Times New Roman"/>
          <w:sz w:val="24"/>
          <w:szCs w:val="24"/>
        </w:rPr>
        <w:t>” when he had “</w:t>
      </w:r>
      <w:r w:rsidRPr="00F3177E">
        <w:rPr>
          <w:rFonts w:ascii="Times New Roman" w:hAnsi="Times New Roman" w:cs="Times New Roman"/>
          <w:sz w:val="24"/>
          <w:szCs w:val="24"/>
        </w:rPr>
        <w:t>with h</w:t>
      </w:r>
      <w:r>
        <w:rPr>
          <w:rFonts w:ascii="Times New Roman" w:hAnsi="Times New Roman" w:cs="Times New Roman"/>
          <w:sz w:val="24"/>
          <w:szCs w:val="24"/>
        </w:rPr>
        <w:t>oly bell been knoll’d to church” (2.1.17, 2.7.</w:t>
      </w:r>
      <w:r w:rsidRPr="00F3177E">
        <w:rPr>
          <w:rFonts w:ascii="Times New Roman" w:hAnsi="Times New Roman" w:cs="Times New Roman"/>
          <w:sz w:val="24"/>
          <w:szCs w:val="24"/>
        </w:rPr>
        <w:t>121</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3).</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Nevertheless, t</w:t>
      </w:r>
      <w:r>
        <w:rPr>
          <w:rFonts w:ascii="Times New Roman" w:hAnsi="Times New Roman" w:cs="Times New Roman"/>
          <w:sz w:val="24"/>
          <w:szCs w:val="24"/>
        </w:rPr>
        <w:t xml:space="preserve">he fact that </w:t>
      </w:r>
      <w:r w:rsidRPr="00F3177E">
        <w:rPr>
          <w:rFonts w:ascii="Times New Roman" w:hAnsi="Times New Roman" w:cs="Times New Roman"/>
          <w:sz w:val="24"/>
          <w:szCs w:val="24"/>
        </w:rPr>
        <w:t xml:space="preserve">he </w:t>
      </w:r>
      <w:r>
        <w:rPr>
          <w:rFonts w:ascii="Times New Roman" w:hAnsi="Times New Roman" w:cs="Times New Roman"/>
          <w:sz w:val="24"/>
          <w:szCs w:val="24"/>
        </w:rPr>
        <w:t>must give</w:t>
      </w:r>
      <w:r w:rsidRPr="00F3177E">
        <w:rPr>
          <w:rFonts w:ascii="Times New Roman" w:hAnsi="Times New Roman" w:cs="Times New Roman"/>
          <w:sz w:val="24"/>
          <w:szCs w:val="24"/>
        </w:rPr>
        <w:t xml:space="preserve"> precedence at times to the pressing and incorrigibly</w:t>
      </w:r>
      <w:r>
        <w:rPr>
          <w:rFonts w:ascii="Times New Roman" w:hAnsi="Times New Roman" w:cs="Times New Roman"/>
          <w:sz w:val="24"/>
          <w:szCs w:val="24"/>
        </w:rPr>
        <w:t xml:space="preserve"> private needs of the body is used to reveal that there are limits even to “</w:t>
      </w:r>
      <w:r w:rsidRPr="00F3177E">
        <w:rPr>
          <w:rFonts w:ascii="Times New Roman" w:hAnsi="Times New Roman" w:cs="Times New Roman"/>
          <w:sz w:val="24"/>
          <w:szCs w:val="24"/>
        </w:rPr>
        <w:t>sacred pity</w:t>
      </w:r>
      <w:r>
        <w:rPr>
          <w:rFonts w:ascii="Times New Roman" w:hAnsi="Times New Roman" w:cs="Times New Roman"/>
          <w:sz w:val="24"/>
          <w:szCs w:val="24"/>
        </w:rPr>
        <w:t>.”</w:t>
      </w:r>
      <w:r w:rsidR="001100B5">
        <w:rPr>
          <w:rFonts w:ascii="Times New Roman" w:hAnsi="Times New Roman" w:cs="Times New Roman"/>
          <w:sz w:val="24"/>
          <w:szCs w:val="24"/>
        </w:rPr>
        <w:t xml:space="preserve"> </w:t>
      </w:r>
    </w:p>
    <w:p xmlns:wp14="http://schemas.microsoft.com/office/word/2010/wordml" w:rsidR="004A0C3C" w:rsidP="001D5058" w:rsidRDefault="004A0C3C" w14:paraId="1B6B0ACC"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One has to examine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critique of Duke Senior and his followers to understand ful</w:t>
      </w:r>
      <w:r>
        <w:rPr>
          <w:rFonts w:ascii="Times New Roman" w:hAnsi="Times New Roman" w:cs="Times New Roman"/>
          <w:sz w:val="24"/>
          <w:szCs w:val="24"/>
        </w:rPr>
        <w:t>ly the implications of this point</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Jaques</w:t>
      </w:r>
      <w:r w:rsidR="00042657">
        <w:rPr>
          <w:rFonts w:ascii="Times New Roman" w:hAnsi="Times New Roman" w:cs="Times New Roman"/>
          <w:sz w:val="24"/>
          <w:szCs w:val="24"/>
        </w:rPr>
        <w:t>—</w:t>
      </w:r>
      <w:r>
        <w:rPr>
          <w:rFonts w:ascii="Times New Roman" w:hAnsi="Times New Roman" w:cs="Times New Roman"/>
          <w:sz w:val="24"/>
          <w:szCs w:val="24"/>
        </w:rPr>
        <w:t xml:space="preserve">who is one of the </w:t>
      </w:r>
      <w:r w:rsidR="005A3025">
        <w:rPr>
          <w:rFonts w:ascii="Times New Roman" w:hAnsi="Times New Roman" w:cs="Times New Roman"/>
          <w:sz w:val="24"/>
          <w:szCs w:val="24"/>
        </w:rPr>
        <w:t>duke</w:t>
      </w:r>
      <w:r>
        <w:rPr>
          <w:rFonts w:ascii="Times New Roman" w:hAnsi="Times New Roman" w:cs="Times New Roman"/>
          <w:sz w:val="24"/>
          <w:szCs w:val="24"/>
        </w:rPr>
        <w:t>’s attendant lords though very much his own man</w:t>
      </w:r>
      <w:r w:rsidR="00042657">
        <w:rPr>
          <w:rFonts w:ascii="Times New Roman" w:hAnsi="Times New Roman" w:cs="Times New Roman"/>
          <w:sz w:val="24"/>
          <w:szCs w:val="24"/>
        </w:rPr>
        <w:t>—</w:t>
      </w:r>
      <w:r w:rsidRPr="00F3177E">
        <w:rPr>
          <w:rFonts w:ascii="Times New Roman" w:hAnsi="Times New Roman" w:cs="Times New Roman"/>
          <w:sz w:val="24"/>
          <w:szCs w:val="24"/>
        </w:rPr>
        <w:t xml:space="preserve">declares </w:t>
      </w:r>
      <w:r>
        <w:rPr>
          <w:rFonts w:ascii="Times New Roman" w:hAnsi="Times New Roman" w:cs="Times New Roman"/>
          <w:sz w:val="24"/>
          <w:szCs w:val="24"/>
        </w:rPr>
        <w:t xml:space="preserve">even more radically than the </w:t>
      </w:r>
      <w:r w:rsidR="005A3025">
        <w:rPr>
          <w:rFonts w:ascii="Times New Roman" w:hAnsi="Times New Roman" w:cs="Times New Roman"/>
          <w:sz w:val="24"/>
          <w:szCs w:val="24"/>
        </w:rPr>
        <w:t>duke</w:t>
      </w:r>
      <w:r>
        <w:rPr>
          <w:rFonts w:ascii="Times New Roman" w:hAnsi="Times New Roman" w:cs="Times New Roman"/>
          <w:sz w:val="24"/>
          <w:szCs w:val="24"/>
        </w:rPr>
        <w:t xml:space="preserve"> </w:t>
      </w:r>
      <w:r w:rsidRPr="00F3177E">
        <w:rPr>
          <w:rFonts w:ascii="Times New Roman" w:hAnsi="Times New Roman" w:cs="Times New Roman"/>
          <w:sz w:val="24"/>
          <w:szCs w:val="24"/>
        </w:rPr>
        <w:t>that the outlaws</w:t>
      </w:r>
      <w:r>
        <w:rPr>
          <w:rFonts w:ascii="Times New Roman" w:hAnsi="Times New Roman" w:cs="Times New Roman"/>
          <w:sz w:val="24"/>
          <w:szCs w:val="24"/>
        </w:rPr>
        <w:t xml:space="preserve"> are “</w:t>
      </w:r>
      <w:r w:rsidRPr="00F3177E">
        <w:rPr>
          <w:rFonts w:ascii="Times New Roman" w:hAnsi="Times New Roman" w:cs="Times New Roman"/>
          <w:sz w:val="24"/>
          <w:szCs w:val="24"/>
        </w:rPr>
        <w:t>mere usurpers, tyran</w:t>
      </w:r>
      <w:r>
        <w:rPr>
          <w:rFonts w:ascii="Times New Roman" w:hAnsi="Times New Roman" w:cs="Times New Roman"/>
          <w:sz w:val="24"/>
          <w:szCs w:val="24"/>
        </w:rPr>
        <w:t>ts”</w:t>
      </w:r>
      <w:r w:rsidRPr="00F3177E">
        <w:rPr>
          <w:rFonts w:ascii="Times New Roman" w:hAnsi="Times New Roman" w:cs="Times New Roman"/>
          <w:sz w:val="24"/>
          <w:szCs w:val="24"/>
        </w:rPr>
        <w:t xml:space="preserve"> in hunting animals in their </w:t>
      </w:r>
      <w:r>
        <w:rPr>
          <w:rFonts w:ascii="Times New Roman" w:hAnsi="Times New Roman" w:cs="Times New Roman"/>
          <w:sz w:val="24"/>
          <w:szCs w:val="24"/>
        </w:rPr>
        <w:t>“</w:t>
      </w:r>
      <w:r w:rsidRPr="00F3177E">
        <w:rPr>
          <w:rFonts w:ascii="Times New Roman" w:hAnsi="Times New Roman" w:cs="Times New Roman"/>
          <w:sz w:val="24"/>
          <w:szCs w:val="24"/>
        </w:rPr>
        <w:t>native dwelling place</w:t>
      </w:r>
      <w:r>
        <w:rPr>
          <w:rFonts w:ascii="Times New Roman" w:hAnsi="Times New Roman" w:cs="Times New Roman"/>
          <w:sz w:val="24"/>
          <w:szCs w:val="24"/>
        </w:rPr>
        <w:t>” (2.1.61</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r>
        <w:rPr>
          <w:rFonts w:ascii="Times New Roman" w:hAnsi="Times New Roman" w:cs="Times New Roman"/>
          <w:sz w:val="24"/>
          <w:szCs w:val="24"/>
        </w:rPr>
        <w:t>His effort at</w:t>
      </w:r>
      <w:r w:rsidRPr="00F3177E">
        <w:rPr>
          <w:rFonts w:ascii="Times New Roman" w:hAnsi="Times New Roman" w:cs="Times New Roman"/>
          <w:sz w:val="24"/>
          <w:szCs w:val="24"/>
        </w:rPr>
        <w:t xml:space="preserve"> universal sympathy is, however, e</w:t>
      </w:r>
      <w:r>
        <w:rPr>
          <w:rFonts w:ascii="Times New Roman" w:hAnsi="Times New Roman" w:cs="Times New Roman"/>
          <w:sz w:val="24"/>
          <w:szCs w:val="24"/>
        </w:rPr>
        <w:t xml:space="preserve">ven more flawed than the </w:t>
      </w:r>
      <w:r w:rsidR="005A3025">
        <w:rPr>
          <w:rFonts w:ascii="Times New Roman" w:hAnsi="Times New Roman" w:cs="Times New Roman"/>
          <w:sz w:val="24"/>
          <w:szCs w:val="24"/>
        </w:rPr>
        <w:t>duke</w:t>
      </w:r>
      <w:r>
        <w:rPr>
          <w:rFonts w:ascii="Times New Roman" w:hAnsi="Times New Roman" w:cs="Times New Roman"/>
          <w:sz w:val="24"/>
          <w:szCs w:val="24"/>
        </w:rPr>
        <w:t xml:space="preserve">’s, since he is not only </w:t>
      </w:r>
      <w:r w:rsidRPr="00F3177E">
        <w:rPr>
          <w:rFonts w:ascii="Times New Roman" w:hAnsi="Times New Roman" w:cs="Times New Roman"/>
          <w:sz w:val="24"/>
          <w:szCs w:val="24"/>
        </w:rPr>
        <w:t>perfectly willing to eat</w:t>
      </w:r>
      <w:r>
        <w:rPr>
          <w:rFonts w:ascii="Times New Roman" w:hAnsi="Times New Roman" w:cs="Times New Roman"/>
          <w:sz w:val="24"/>
          <w:szCs w:val="24"/>
        </w:rPr>
        <w:t xml:space="preserve"> venison in the end, but is</w:t>
      </w:r>
      <w:r w:rsidRPr="00F3177E">
        <w:rPr>
          <w:rFonts w:ascii="Times New Roman" w:hAnsi="Times New Roman" w:cs="Times New Roman"/>
          <w:sz w:val="24"/>
          <w:szCs w:val="24"/>
        </w:rPr>
        <w:t xml:space="preserve"> even the only one </w:t>
      </w:r>
      <w:r>
        <w:rPr>
          <w:rFonts w:ascii="Times New Roman" w:hAnsi="Times New Roman" w:cs="Times New Roman"/>
          <w:sz w:val="24"/>
          <w:szCs w:val="24"/>
        </w:rPr>
        <w:t xml:space="preserve">of the company </w:t>
      </w:r>
      <w:r w:rsidRPr="00F3177E">
        <w:rPr>
          <w:rFonts w:ascii="Times New Roman" w:hAnsi="Times New Roman" w:cs="Times New Roman"/>
          <w:sz w:val="24"/>
          <w:szCs w:val="24"/>
        </w:rPr>
        <w:t xml:space="preserve">to react </w:t>
      </w:r>
      <w:r>
        <w:rPr>
          <w:rFonts w:ascii="Times New Roman" w:hAnsi="Times New Roman" w:cs="Times New Roman"/>
          <w:sz w:val="24"/>
          <w:szCs w:val="24"/>
        </w:rPr>
        <w:t xml:space="preserve">at all greedily and </w:t>
      </w:r>
      <w:r w:rsidRPr="00F3177E">
        <w:rPr>
          <w:rFonts w:ascii="Times New Roman" w:hAnsi="Times New Roman" w:cs="Times New Roman"/>
          <w:sz w:val="24"/>
          <w:szCs w:val="24"/>
        </w:rPr>
        <w:t>aggressiv</w:t>
      </w:r>
      <w:r>
        <w:rPr>
          <w:rFonts w:ascii="Times New Roman" w:hAnsi="Times New Roman" w:cs="Times New Roman"/>
          <w:sz w:val="24"/>
          <w:szCs w:val="24"/>
        </w:rPr>
        <w:t>ely to Orlando’s desperate request for food later on in the play (2.7.</w:t>
      </w:r>
      <w:r w:rsidRPr="00F3177E">
        <w:rPr>
          <w:rFonts w:ascii="Times New Roman" w:hAnsi="Times New Roman" w:cs="Times New Roman"/>
          <w:sz w:val="24"/>
          <w:szCs w:val="24"/>
        </w:rPr>
        <w:t>88</w:t>
      </w:r>
      <w:r w:rsidR="001100B5">
        <w:rPr>
          <w:rFonts w:ascii="Times New Roman" w:hAnsi="Times New Roman" w:cs="Times New Roman"/>
          <w:sz w:val="24"/>
          <w:szCs w:val="24"/>
        </w:rPr>
        <w:t>–</w:t>
      </w:r>
      <w:r w:rsidRPr="00F3177E">
        <w:rPr>
          <w:rFonts w:ascii="Times New Roman" w:hAnsi="Times New Roman" w:cs="Times New Roman"/>
          <w:sz w:val="24"/>
          <w:szCs w:val="24"/>
        </w:rPr>
        <w:t>90).</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These inconsistencies show that both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and Jaques are demanding something of themselves which is beyond human nature</w:t>
      </w:r>
      <w:r>
        <w:rPr>
          <w:rFonts w:ascii="Times New Roman" w:hAnsi="Times New Roman" w:cs="Times New Roman"/>
          <w:sz w:val="24"/>
          <w:szCs w:val="24"/>
        </w:rPr>
        <w:t>, albeit for different reasons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constant </w:t>
      </w:r>
      <w:r w:rsidR="008F234C">
        <w:rPr>
          <w:rFonts w:ascii="Times New Roman" w:hAnsi="Times New Roman" w:cs="Times New Roman"/>
          <w:sz w:val="24"/>
          <w:szCs w:val="24"/>
        </w:rPr>
        <w:t>“</w:t>
      </w:r>
      <w:r w:rsidRPr="00F3177E">
        <w:rPr>
          <w:rFonts w:ascii="Times New Roman" w:hAnsi="Times New Roman" w:cs="Times New Roman"/>
          <w:sz w:val="24"/>
          <w:szCs w:val="24"/>
        </w:rPr>
        <w:t>melancholy</w:t>
      </w:r>
      <w:r w:rsidR="008F234C">
        <w:rPr>
          <w:rFonts w:ascii="Times New Roman" w:hAnsi="Times New Roman" w:cs="Times New Roman"/>
          <w:sz w:val="24"/>
          <w:szCs w:val="24"/>
        </w:rPr>
        <w:t>”</w:t>
      </w:r>
      <w:r w:rsidRPr="00F3177E">
        <w:rPr>
          <w:rFonts w:ascii="Times New Roman" w:hAnsi="Times New Roman" w:cs="Times New Roman"/>
          <w:sz w:val="24"/>
          <w:szCs w:val="24"/>
        </w:rPr>
        <w:t xml:space="preserve"> and </w:t>
      </w:r>
      <w:r w:rsidR="008F234C">
        <w:rPr>
          <w:rFonts w:ascii="Times New Roman" w:hAnsi="Times New Roman" w:cs="Times New Roman"/>
          <w:sz w:val="24"/>
          <w:szCs w:val="24"/>
        </w:rPr>
        <w:t>“</w:t>
      </w:r>
      <w:r w:rsidRPr="00F3177E">
        <w:rPr>
          <w:rFonts w:ascii="Times New Roman" w:hAnsi="Times New Roman" w:cs="Times New Roman"/>
          <w:sz w:val="24"/>
          <w:szCs w:val="24"/>
        </w:rPr>
        <w:t>sullen fits</w:t>
      </w:r>
      <w:r w:rsidR="008F234C">
        <w:rPr>
          <w:rFonts w:ascii="Times New Roman" w:hAnsi="Times New Roman" w:cs="Times New Roman"/>
          <w:sz w:val="24"/>
          <w:szCs w:val="24"/>
        </w:rPr>
        <w:t>”</w:t>
      </w:r>
      <w:r w:rsidRPr="00F3177E">
        <w:rPr>
          <w:rFonts w:ascii="Times New Roman" w:hAnsi="Times New Roman" w:cs="Times New Roman"/>
          <w:sz w:val="24"/>
          <w:szCs w:val="24"/>
        </w:rPr>
        <w:t xml:space="preserve"> are a sign of an inner disharmony </w:t>
      </w:r>
      <w:r>
        <w:rPr>
          <w:rFonts w:ascii="Times New Roman" w:hAnsi="Times New Roman" w:cs="Times New Roman"/>
          <w:sz w:val="24"/>
          <w:szCs w:val="24"/>
        </w:rPr>
        <w:t>which hints at the failure of his idealistic attempt to transcend self-love completely (2.1.26, 2.1.</w:t>
      </w:r>
      <w:r w:rsidRPr="00F3177E">
        <w:rPr>
          <w:rFonts w:ascii="Times New Roman" w:hAnsi="Times New Roman" w:cs="Times New Roman"/>
          <w:sz w:val="24"/>
          <w:szCs w:val="24"/>
        </w:rPr>
        <w:t>67).</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Similarly</w:t>
      </w:r>
      <w:r>
        <w:rPr>
          <w:rFonts w:ascii="Times New Roman" w:hAnsi="Times New Roman" w:cs="Times New Roman"/>
          <w:sz w:val="24"/>
          <w:szCs w:val="24"/>
        </w:rPr>
        <w:t>,</w:t>
      </w:r>
      <w:r w:rsidRPr="00F3177E">
        <w:rPr>
          <w:rFonts w:ascii="Times New Roman" w:hAnsi="Times New Roman" w:cs="Times New Roman"/>
          <w:sz w:val="24"/>
          <w:szCs w:val="24"/>
        </w:rPr>
        <w:t xml:space="preserve"> the universal cha</w:t>
      </w:r>
      <w:r>
        <w:rPr>
          <w:rFonts w:ascii="Times New Roman" w:hAnsi="Times New Roman" w:cs="Times New Roman"/>
          <w:sz w:val="24"/>
          <w:szCs w:val="24"/>
        </w:rPr>
        <w:t xml:space="preserve">rity that </w:t>
      </w:r>
      <w:r>
        <w:rPr>
          <w:rFonts w:ascii="Times New Roman" w:hAnsi="Times New Roman" w:cs="Times New Roman"/>
          <w:sz w:val="24"/>
          <w:szCs w:val="24"/>
        </w:rPr>
        <w:t>Christianity encourages</w:t>
      </w:r>
      <w:r w:rsidRPr="00F3177E">
        <w:rPr>
          <w:rFonts w:ascii="Times New Roman" w:hAnsi="Times New Roman" w:cs="Times New Roman"/>
          <w:sz w:val="24"/>
          <w:szCs w:val="24"/>
        </w:rPr>
        <w:t xml:space="preserve"> is reduced to absurdity by the </w:t>
      </w:r>
      <w:r w:rsidR="005A3025">
        <w:rPr>
          <w:rFonts w:ascii="Times New Roman" w:hAnsi="Times New Roman" w:cs="Times New Roman"/>
          <w:sz w:val="24"/>
          <w:szCs w:val="24"/>
        </w:rPr>
        <w:t>duke</w:t>
      </w:r>
      <w:r w:rsidRPr="00F3177E">
        <w:rPr>
          <w:rFonts w:ascii="Times New Roman" w:hAnsi="Times New Roman" w:cs="Times New Roman"/>
          <w:sz w:val="24"/>
          <w:szCs w:val="24"/>
        </w:rPr>
        <w:t>’s worries about priorit</w:t>
      </w:r>
      <w:r w:rsidR="008F234C">
        <w:rPr>
          <w:rFonts w:ascii="Times New Roman" w:hAnsi="Times New Roman" w:cs="Times New Roman"/>
          <w:sz w:val="24"/>
          <w:szCs w:val="24"/>
        </w:rPr>
        <w:t>izing</w:t>
      </w:r>
      <w:r w:rsidRPr="00F3177E">
        <w:rPr>
          <w:rFonts w:ascii="Times New Roman" w:hAnsi="Times New Roman" w:cs="Times New Roman"/>
          <w:sz w:val="24"/>
          <w:szCs w:val="24"/>
        </w:rPr>
        <w:t xml:space="preserve"> his own species.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Although the </w:t>
      </w:r>
      <w:r w:rsidR="005A3025">
        <w:rPr>
          <w:rFonts w:ascii="Times New Roman" w:hAnsi="Times New Roman" w:cs="Times New Roman"/>
          <w:sz w:val="24"/>
          <w:szCs w:val="24"/>
        </w:rPr>
        <w:t>duke</w:t>
      </w:r>
      <w:r>
        <w:rPr>
          <w:rFonts w:ascii="Times New Roman" w:hAnsi="Times New Roman" w:cs="Times New Roman"/>
          <w:sz w:val="24"/>
          <w:szCs w:val="24"/>
        </w:rPr>
        <w:t xml:space="preserve"> is a far more harmonious character than Jaques, gaining solid secular rewards for his warm-heartedness in the loyalty and love of his followers, he resembles the latter in his failure to understand that the truly fulfilled life, even at its most nobly self-denying, is founded on self-love.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contrast, both Rosalind’s partial desertion of Celia in order to pursue Orlando and the prolonged testing of her potential lover which follows show how a deep understanding of one’s own needs leads one to make careful discriminations in the search for fulfilling friendships. </w:t>
      </w:r>
    </w:p>
    <w:p xmlns:wp14="http://schemas.microsoft.com/office/word/2010/wordml" w:rsidRPr="00F3177E" w:rsidR="004A0C3C" w:rsidP="001D5058" w:rsidRDefault="004A0C3C" w14:paraId="6C8441CC"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to deny that the open and warm compassion exhibited both by Duke Senior and the two women is deeply endearing.</w:t>
      </w:r>
      <w:r w:rsidR="001100B5">
        <w:rPr>
          <w:rFonts w:ascii="Times New Roman" w:hAnsi="Times New Roman" w:cs="Times New Roman"/>
          <w:sz w:val="24"/>
          <w:szCs w:val="24"/>
        </w:rPr>
        <w:t xml:space="preserve"> </w:t>
      </w:r>
      <w:r>
        <w:rPr>
          <w:rFonts w:ascii="Times New Roman" w:hAnsi="Times New Roman" w:cs="Times New Roman"/>
          <w:sz w:val="24"/>
          <w:szCs w:val="24"/>
        </w:rPr>
        <w:t>One may infer from Rosalind’s first meeting with Orlando that our pervasive longing for intimate attachments leads any harmonious soul to approach the world initially in a spirit of general benevolence and compassion, but to become more discriminating when the possibility of a fulfilling friendship arises (1.2.173</w:t>
      </w:r>
      <w:r w:rsidR="001100B5">
        <w:rPr>
          <w:rFonts w:ascii="Times New Roman" w:hAnsi="Times New Roman" w:cs="Times New Roman"/>
          <w:sz w:val="24"/>
          <w:szCs w:val="24"/>
        </w:rPr>
        <w:t>–</w:t>
      </w:r>
      <w:r>
        <w:rPr>
          <w:rFonts w:ascii="Times New Roman" w:hAnsi="Times New Roman" w:cs="Times New Roman"/>
          <w:sz w:val="24"/>
          <w:szCs w:val="24"/>
        </w:rPr>
        <w:t xml:space="preserve">82, </w:t>
      </w:r>
      <w:r w:rsidR="009A62BB">
        <w:rPr>
          <w:rFonts w:ascii="Times New Roman" w:hAnsi="Times New Roman" w:cs="Times New Roman"/>
          <w:sz w:val="24"/>
          <w:szCs w:val="24"/>
        </w:rPr>
        <w:t>1.2.</w:t>
      </w:r>
      <w:r>
        <w:rPr>
          <w:rFonts w:ascii="Times New Roman" w:hAnsi="Times New Roman" w:cs="Times New Roman"/>
          <w:sz w:val="24"/>
          <w:szCs w:val="24"/>
        </w:rPr>
        <w:t>194</w:t>
      </w:r>
      <w:r w:rsidR="001100B5">
        <w:rPr>
          <w:rFonts w:ascii="Times New Roman" w:hAnsi="Times New Roman" w:cs="Times New Roman"/>
          <w:sz w:val="24"/>
          <w:szCs w:val="24"/>
        </w:rPr>
        <w:t>–</w:t>
      </w:r>
      <w:r>
        <w:rPr>
          <w:rFonts w:ascii="Times New Roman" w:hAnsi="Times New Roman" w:cs="Times New Roman"/>
          <w:sz w:val="24"/>
          <w:szCs w:val="24"/>
        </w:rPr>
        <w:t>98).</w:t>
      </w:r>
      <w:r w:rsidR="001100B5">
        <w:rPr>
          <w:rFonts w:ascii="Times New Roman" w:hAnsi="Times New Roman" w:cs="Times New Roman"/>
          <w:sz w:val="24"/>
          <w:szCs w:val="24"/>
        </w:rPr>
        <w:t xml:space="preserve"> </w:t>
      </w:r>
      <w:r>
        <w:rPr>
          <w:rFonts w:ascii="Times New Roman" w:hAnsi="Times New Roman" w:cs="Times New Roman"/>
          <w:sz w:val="24"/>
          <w:szCs w:val="24"/>
        </w:rPr>
        <w:t>The broadly contemporary setting of the play seems to suggest that Christianity is more conducive to The Good Life than classical philosophy, no doubt because it encourages this broadly loving approach.</w:t>
      </w:r>
      <w:r w:rsidR="001100B5">
        <w:rPr>
          <w:rFonts w:ascii="Times New Roman" w:hAnsi="Times New Roman" w:cs="Times New Roman"/>
          <w:sz w:val="24"/>
          <w:szCs w:val="24"/>
        </w:rPr>
        <w:t xml:space="preserve"> </w:t>
      </w:r>
      <w:r>
        <w:rPr>
          <w:rFonts w:ascii="Times New Roman" w:hAnsi="Times New Roman" w:cs="Times New Roman"/>
          <w:sz w:val="24"/>
          <w:szCs w:val="24"/>
        </w:rPr>
        <w:t>On a more fundamental level, however,</w:t>
      </w:r>
      <w:r w:rsidRPr="00F3177E">
        <w:rPr>
          <w:rFonts w:ascii="Times New Roman" w:hAnsi="Times New Roman" w:cs="Times New Roman"/>
          <w:sz w:val="24"/>
          <w:szCs w:val="24"/>
        </w:rPr>
        <w:t xml:space="preserve"> Shakespeare agrees with the </w:t>
      </w:r>
      <w:r>
        <w:rPr>
          <w:rFonts w:ascii="Times New Roman" w:hAnsi="Times New Roman" w:cs="Times New Roman"/>
          <w:sz w:val="24"/>
          <w:szCs w:val="24"/>
        </w:rPr>
        <w:t>classical view that the truly fulfilled life involves following one’s own deepest interests, even as he defines these interests in a way that differs radically from Plato and Aristotle.</w:t>
      </w:r>
      <w:r w:rsidR="001100B5">
        <w:rPr>
          <w:rFonts w:ascii="Times New Roman" w:hAnsi="Times New Roman" w:cs="Times New Roman"/>
          <w:sz w:val="24"/>
          <w:szCs w:val="24"/>
        </w:rPr>
        <w:t xml:space="preserve"> </w:t>
      </w:r>
    </w:p>
    <w:p xmlns:wp14="http://schemas.microsoft.com/office/word/2010/wordml" w:rsidR="004A0C3C" w:rsidP="001D5058" w:rsidRDefault="004A0C3C" w14:paraId="209B234B"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contrast with the </w:t>
      </w:r>
      <w:r w:rsidR="005A3025">
        <w:rPr>
          <w:rFonts w:ascii="Times New Roman" w:hAnsi="Times New Roman" w:cs="Times New Roman"/>
          <w:sz w:val="24"/>
          <w:szCs w:val="24"/>
        </w:rPr>
        <w:t>duke</w:t>
      </w:r>
      <w:r>
        <w:rPr>
          <w:rFonts w:ascii="Times New Roman" w:hAnsi="Times New Roman" w:cs="Times New Roman"/>
          <w:sz w:val="24"/>
          <w:szCs w:val="24"/>
        </w:rPr>
        <w:t>, the philosophical Jaques is subject to a deep melancholia which</w:t>
      </w:r>
      <w:r w:rsidRPr="00F3177E">
        <w:rPr>
          <w:rFonts w:ascii="Times New Roman" w:hAnsi="Times New Roman" w:cs="Times New Roman"/>
          <w:sz w:val="24"/>
          <w:szCs w:val="24"/>
        </w:rPr>
        <w:t xml:space="preserve"> </w:t>
      </w:r>
      <w:r>
        <w:rPr>
          <w:rFonts w:ascii="Times New Roman" w:hAnsi="Times New Roman" w:cs="Times New Roman"/>
          <w:sz w:val="24"/>
          <w:szCs w:val="24"/>
        </w:rPr>
        <w:t>seems to stem from his determination to isolate himself</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Despite his talk of justice he is a</w:t>
      </w:r>
      <w:r>
        <w:rPr>
          <w:rFonts w:ascii="Times New Roman" w:hAnsi="Times New Roman" w:cs="Times New Roman"/>
          <w:sz w:val="24"/>
          <w:szCs w:val="24"/>
        </w:rPr>
        <w:t>n unconscious</w:t>
      </w:r>
      <w:r w:rsidRPr="00F3177E">
        <w:rPr>
          <w:rFonts w:ascii="Times New Roman" w:hAnsi="Times New Roman" w:cs="Times New Roman"/>
          <w:sz w:val="24"/>
          <w:szCs w:val="24"/>
        </w:rPr>
        <w:t xml:space="preserve"> tyrant in his dealings with his fellow men, as we see when he rides roughshod over </w:t>
      </w:r>
      <w:r w:rsidR="00D466A3">
        <w:rPr>
          <w:rFonts w:ascii="Times New Roman" w:hAnsi="Times New Roman" w:cs="Times New Roman"/>
          <w:sz w:val="24"/>
          <w:szCs w:val="24"/>
        </w:rPr>
        <w:t>Amiens’s</w:t>
      </w:r>
      <w:r w:rsidRPr="00F3177E">
        <w:rPr>
          <w:rFonts w:ascii="Times New Roman" w:hAnsi="Times New Roman" w:cs="Times New Roman"/>
          <w:sz w:val="24"/>
          <w:szCs w:val="24"/>
        </w:rPr>
        <w:t xml:space="preserve"> repeated wis</w:t>
      </w:r>
      <w:r>
        <w:rPr>
          <w:rFonts w:ascii="Times New Roman" w:hAnsi="Times New Roman" w:cs="Times New Roman"/>
          <w:sz w:val="24"/>
          <w:szCs w:val="24"/>
        </w:rPr>
        <w:t>h not to sing again, as the two lords while away the time “under the greenwood tree” (2.5.1</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 sees gratitude</w:t>
      </w:r>
      <w:r w:rsidR="00042657">
        <w:rPr>
          <w:rFonts w:ascii="Times New Roman" w:hAnsi="Times New Roman" w:cs="Times New Roman"/>
          <w:sz w:val="24"/>
          <w:szCs w:val="24"/>
        </w:rPr>
        <w:t>—</w:t>
      </w:r>
      <w:r>
        <w:rPr>
          <w:rFonts w:ascii="Times New Roman" w:hAnsi="Times New Roman" w:cs="Times New Roman"/>
          <w:sz w:val="24"/>
          <w:szCs w:val="24"/>
        </w:rPr>
        <w:t xml:space="preserve">presented as the foundation of all loyal </w:t>
      </w:r>
      <w:r>
        <w:rPr>
          <w:rFonts w:ascii="Times New Roman" w:hAnsi="Times New Roman" w:cs="Times New Roman"/>
          <w:sz w:val="24"/>
          <w:szCs w:val="24"/>
        </w:rPr>
        <w:t>friendships elsewhere in the play</w:t>
      </w:r>
      <w:r w:rsidR="00042657">
        <w:rPr>
          <w:rFonts w:ascii="Times New Roman" w:hAnsi="Times New Roman" w:cs="Times New Roman"/>
          <w:sz w:val="24"/>
          <w:szCs w:val="24"/>
        </w:rPr>
        <w:t>—</w:t>
      </w:r>
      <w:r>
        <w:rPr>
          <w:rFonts w:ascii="Times New Roman" w:hAnsi="Times New Roman" w:cs="Times New Roman"/>
          <w:sz w:val="24"/>
          <w:szCs w:val="24"/>
        </w:rPr>
        <w:t>simply</w:t>
      </w:r>
      <w:r w:rsidRPr="00F3177E">
        <w:rPr>
          <w:rFonts w:ascii="Times New Roman" w:hAnsi="Times New Roman" w:cs="Times New Roman"/>
          <w:sz w:val="24"/>
          <w:szCs w:val="24"/>
        </w:rPr>
        <w:t xml:space="preserve"> as </w:t>
      </w:r>
      <w:r>
        <w:rPr>
          <w:rFonts w:ascii="Times New Roman" w:hAnsi="Times New Roman" w:cs="Times New Roman"/>
          <w:sz w:val="24"/>
          <w:szCs w:val="24"/>
        </w:rPr>
        <w:t>a ruse which obscures the fact that life is a matter of gratifying base appetites: “</w:t>
      </w:r>
      <w:r w:rsidRPr="00F3177E">
        <w:rPr>
          <w:rFonts w:ascii="Times New Roman" w:hAnsi="Times New Roman" w:cs="Times New Roman"/>
          <w:sz w:val="24"/>
          <w:szCs w:val="24"/>
        </w:rPr>
        <w:t>and when a man thanks me heartily, methinks I have given him a penny, and he renders me the be</w:t>
      </w:r>
      <w:r>
        <w:rPr>
          <w:rFonts w:ascii="Times New Roman" w:hAnsi="Times New Roman" w:cs="Times New Roman"/>
          <w:sz w:val="24"/>
          <w:szCs w:val="24"/>
        </w:rPr>
        <w:t>ggarly thanks” (2.5.27</w:t>
      </w:r>
      <w:r w:rsidR="001100B5">
        <w:rPr>
          <w:rFonts w:ascii="Times New Roman" w:hAnsi="Times New Roman" w:cs="Times New Roman"/>
          <w:sz w:val="24"/>
          <w:szCs w:val="24"/>
        </w:rPr>
        <w:t>–</w:t>
      </w:r>
      <w:r>
        <w:rPr>
          <w:rFonts w:ascii="Times New Roman" w:hAnsi="Times New Roman" w:cs="Times New Roman"/>
          <w:sz w:val="24"/>
          <w:szCs w:val="24"/>
        </w:rPr>
        <w:t>29).</w:t>
      </w:r>
      <w:r w:rsidR="001100B5">
        <w:rPr>
          <w:rFonts w:ascii="Times New Roman" w:hAnsi="Times New Roman" w:cs="Times New Roman"/>
          <w:sz w:val="24"/>
          <w:szCs w:val="24"/>
        </w:rPr>
        <w:t xml:space="preserve"> </w:t>
      </w:r>
      <w:r>
        <w:rPr>
          <w:rFonts w:ascii="Times New Roman" w:hAnsi="Times New Roman" w:cs="Times New Roman"/>
          <w:sz w:val="24"/>
          <w:szCs w:val="24"/>
        </w:rPr>
        <w:t>T</w:t>
      </w:r>
      <w:r w:rsidRPr="00F3177E">
        <w:rPr>
          <w:rFonts w:ascii="Times New Roman" w:hAnsi="Times New Roman" w:cs="Times New Roman"/>
          <w:sz w:val="24"/>
          <w:szCs w:val="24"/>
        </w:rPr>
        <w:t>he contrast with Amiens shows</w:t>
      </w:r>
      <w:r>
        <w:rPr>
          <w:rFonts w:ascii="Times New Roman" w:hAnsi="Times New Roman" w:cs="Times New Roman"/>
          <w:sz w:val="24"/>
          <w:szCs w:val="24"/>
        </w:rPr>
        <w:t xml:space="preserve"> how far Jaques is from true </w:t>
      </w:r>
      <w:r w:rsidR="00A767B3">
        <w:rPr>
          <w:rFonts w:ascii="Times New Roman" w:hAnsi="Times New Roman" w:cs="Times New Roman"/>
          <w:sz w:val="24"/>
          <w:szCs w:val="24"/>
        </w:rPr>
        <w:t>fulfillment</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00110E3F">
        <w:rPr>
          <w:rFonts w:ascii="Times New Roman" w:hAnsi="Times New Roman" w:cs="Times New Roman"/>
          <w:sz w:val="24"/>
          <w:szCs w:val="24"/>
        </w:rPr>
        <w:t>Amiens’s</w:t>
      </w:r>
      <w:r>
        <w:rPr>
          <w:rFonts w:ascii="Times New Roman" w:hAnsi="Times New Roman" w:cs="Times New Roman"/>
          <w:sz w:val="24"/>
          <w:szCs w:val="24"/>
        </w:rPr>
        <w:t xml:space="preserve"> i</w:t>
      </w:r>
      <w:r w:rsidRPr="00F3177E">
        <w:rPr>
          <w:rFonts w:ascii="Times New Roman" w:hAnsi="Times New Roman" w:cs="Times New Roman"/>
          <w:sz w:val="24"/>
          <w:szCs w:val="24"/>
        </w:rPr>
        <w:t>nitial refusal to sing</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is motivated partly by a worry that music would increase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m</w:t>
      </w:r>
      <w:r>
        <w:rPr>
          <w:rFonts w:ascii="Times New Roman" w:hAnsi="Times New Roman" w:cs="Times New Roman"/>
          <w:sz w:val="24"/>
          <w:szCs w:val="24"/>
        </w:rPr>
        <w:t>elancholy and partly by a wish not to aggravate his own sore throat (2.5.10</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Amiens is</w:t>
      </w:r>
      <w:r w:rsidR="00110E3F">
        <w:rPr>
          <w:rFonts w:ascii="Times New Roman" w:hAnsi="Times New Roman" w:cs="Times New Roman"/>
          <w:sz w:val="24"/>
          <w:szCs w:val="24"/>
        </w:rPr>
        <w:t>,</w:t>
      </w:r>
      <w:r>
        <w:rPr>
          <w:rFonts w:ascii="Times New Roman" w:hAnsi="Times New Roman" w:cs="Times New Roman"/>
          <w:sz w:val="24"/>
          <w:szCs w:val="24"/>
        </w:rPr>
        <w:t xml:space="preserve"> in other words</w:t>
      </w:r>
      <w:r w:rsidR="00110E3F">
        <w:rPr>
          <w:rFonts w:ascii="Times New Roman" w:hAnsi="Times New Roman" w:cs="Times New Roman"/>
          <w:sz w:val="24"/>
          <w:szCs w:val="24"/>
        </w:rPr>
        <w:t>,</w:t>
      </w:r>
      <w:r>
        <w:rPr>
          <w:rFonts w:ascii="Times New Roman" w:hAnsi="Times New Roman" w:cs="Times New Roman"/>
          <w:sz w:val="24"/>
          <w:szCs w:val="24"/>
        </w:rPr>
        <w:t xml:space="preserve"> concerned both about himself and his companion: the song he sings celebrates companionship and his music</w:t>
      </w:r>
      <w:r w:rsidR="00110E3F">
        <w:rPr>
          <w:rFonts w:ascii="Times New Roman" w:hAnsi="Times New Roman" w:cs="Times New Roman"/>
          <w:sz w:val="24"/>
          <w:szCs w:val="24"/>
        </w:rPr>
        <w:t xml:space="preserve"> </w:t>
      </w:r>
      <w:r>
        <w:rPr>
          <w:rFonts w:ascii="Times New Roman" w:hAnsi="Times New Roman" w:cs="Times New Roman"/>
          <w:sz w:val="24"/>
          <w:szCs w:val="24"/>
        </w:rPr>
        <w:t xml:space="preserve">making itself functions as </w:t>
      </w:r>
      <w:r w:rsidRPr="00F3177E">
        <w:rPr>
          <w:rFonts w:ascii="Times New Roman" w:hAnsi="Times New Roman" w:cs="Times New Roman"/>
          <w:sz w:val="24"/>
          <w:szCs w:val="24"/>
        </w:rPr>
        <w:t>a fitting metaphor for the harmonious interchanges that occur between friends, in which one can simultaneously create joy for oneself and others</w:t>
      </w:r>
      <w:r>
        <w:rPr>
          <w:rFonts w:ascii="Times New Roman" w:hAnsi="Times New Roman" w:cs="Times New Roman"/>
          <w:sz w:val="24"/>
          <w:szCs w:val="24"/>
        </w:rPr>
        <w:t xml:space="preserve"> (2.5.1</w:t>
      </w:r>
      <w:r w:rsidR="001100B5">
        <w:rPr>
          <w:rFonts w:ascii="Times New Roman" w:hAnsi="Times New Roman" w:cs="Times New Roman"/>
          <w:sz w:val="24"/>
          <w:szCs w:val="24"/>
        </w:rPr>
        <w:t>–</w:t>
      </w:r>
      <w:r>
        <w:rPr>
          <w:rFonts w:ascii="Times New Roman" w:hAnsi="Times New Roman" w:cs="Times New Roman"/>
          <w:sz w:val="24"/>
          <w:szCs w:val="24"/>
        </w:rPr>
        <w:t>8).</w:t>
      </w:r>
      <w:r w:rsidR="00EF2D4D">
        <w:rPr>
          <w:rFonts w:ascii="Times New Roman" w:hAnsi="Times New Roman" w:cs="Times New Roman"/>
          <w:sz w:val="24"/>
          <w:szCs w:val="24"/>
        </w:rPr>
        <w:t xml:space="preserve"> </w:t>
      </w:r>
      <w:r>
        <w:rPr>
          <w:rFonts w:ascii="Times New Roman" w:hAnsi="Times New Roman" w:cs="Times New Roman"/>
          <w:sz w:val="24"/>
          <w:szCs w:val="24"/>
        </w:rPr>
        <w:t>Jaques, on the other hand,</w:t>
      </w:r>
      <w:r w:rsidRPr="00F3177E">
        <w:rPr>
          <w:rFonts w:ascii="Times New Roman" w:hAnsi="Times New Roman" w:cs="Times New Roman"/>
          <w:sz w:val="24"/>
          <w:szCs w:val="24"/>
        </w:rPr>
        <w:t xml:space="preserve"> </w:t>
      </w:r>
      <w:r>
        <w:rPr>
          <w:rFonts w:ascii="Times New Roman" w:hAnsi="Times New Roman" w:cs="Times New Roman"/>
          <w:sz w:val="24"/>
          <w:szCs w:val="24"/>
        </w:rPr>
        <w:t>sees himself as indulging</w:t>
      </w:r>
      <w:r w:rsidRPr="00F3177E">
        <w:rPr>
          <w:rFonts w:ascii="Times New Roman" w:hAnsi="Times New Roman" w:cs="Times New Roman"/>
          <w:sz w:val="24"/>
          <w:szCs w:val="24"/>
        </w:rPr>
        <w:t xml:space="preserve"> his appetite for music with a purely private rel</w:t>
      </w:r>
      <w:r>
        <w:rPr>
          <w:rFonts w:ascii="Times New Roman" w:hAnsi="Times New Roman" w:cs="Times New Roman"/>
          <w:sz w:val="24"/>
          <w:szCs w:val="24"/>
        </w:rPr>
        <w:t>ish, “suck[ing] melancholy out of a song, as a weasel sucks eggs” (2.5.12</w:t>
      </w:r>
      <w:r w:rsidR="001100B5">
        <w:rPr>
          <w:rFonts w:ascii="Times New Roman" w:hAnsi="Times New Roman" w:cs="Times New Roman"/>
          <w:sz w:val="24"/>
          <w:szCs w:val="24"/>
        </w:rPr>
        <w:t>–</w:t>
      </w:r>
      <w:r>
        <w:rPr>
          <w:rFonts w:ascii="Times New Roman" w:hAnsi="Times New Roman" w:cs="Times New Roman"/>
          <w:sz w:val="24"/>
          <w:szCs w:val="24"/>
        </w:rPr>
        <w:t>14</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He sings h</w:t>
      </w:r>
      <w:r w:rsidRPr="00F3177E">
        <w:rPr>
          <w:rFonts w:ascii="Times New Roman" w:hAnsi="Times New Roman" w:cs="Times New Roman"/>
          <w:sz w:val="24"/>
          <w:szCs w:val="24"/>
        </w:rPr>
        <w:t xml:space="preserve">is </w:t>
      </w:r>
      <w:r>
        <w:rPr>
          <w:rFonts w:ascii="Times New Roman" w:hAnsi="Times New Roman" w:cs="Times New Roman"/>
          <w:sz w:val="24"/>
          <w:szCs w:val="24"/>
        </w:rPr>
        <w:t xml:space="preserve">own song in a typically mocking spirit, reducing </w:t>
      </w:r>
      <w:r w:rsidR="00110E3F">
        <w:rPr>
          <w:rFonts w:ascii="Times New Roman" w:hAnsi="Times New Roman" w:cs="Times New Roman"/>
          <w:sz w:val="24"/>
          <w:szCs w:val="24"/>
        </w:rPr>
        <w:t>Amiens’s</w:t>
      </w:r>
      <w:r>
        <w:rPr>
          <w:rFonts w:ascii="Times New Roman" w:hAnsi="Times New Roman" w:cs="Times New Roman"/>
          <w:sz w:val="24"/>
          <w:szCs w:val="24"/>
        </w:rPr>
        <w:t xml:space="preserve"> vision of pastoral harmony to “a Greek invocation, to call fools into a circle” (2.5.59</w:t>
      </w:r>
      <w:r w:rsidR="001100B5">
        <w:rPr>
          <w:rFonts w:ascii="Times New Roman" w:hAnsi="Times New Roman" w:cs="Times New Roman"/>
          <w:sz w:val="24"/>
          <w:szCs w:val="24"/>
        </w:rPr>
        <w:t>–</w:t>
      </w:r>
      <w:r>
        <w:rPr>
          <w:rFonts w:ascii="Times New Roman" w:hAnsi="Times New Roman" w:cs="Times New Roman"/>
          <w:sz w:val="24"/>
          <w:szCs w:val="24"/>
        </w:rPr>
        <w:t>60</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p>
    <w:p xmlns:wp14="http://schemas.microsoft.com/office/word/2010/wordml" w:rsidR="004A0C3C" w:rsidP="001D5058" w:rsidRDefault="004A0C3C" w14:paraId="09A8FB2D"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in demanding so insistently that Amiens continue his song</w:t>
      </w:r>
      <w:r w:rsidR="00110E3F">
        <w:rPr>
          <w:rFonts w:ascii="Times New Roman" w:hAnsi="Times New Roman" w:cs="Times New Roman"/>
          <w:sz w:val="24"/>
          <w:szCs w:val="24"/>
        </w:rPr>
        <w:t>,</w:t>
      </w:r>
      <w:r>
        <w:rPr>
          <w:rFonts w:ascii="Times New Roman" w:hAnsi="Times New Roman" w:cs="Times New Roman"/>
          <w:sz w:val="24"/>
          <w:szCs w:val="24"/>
        </w:rPr>
        <w:t xml:space="preserve"> his deeper nature is </w:t>
      </w:r>
      <w:r w:rsidRPr="00F3177E">
        <w:rPr>
          <w:rFonts w:ascii="Times New Roman" w:hAnsi="Times New Roman" w:cs="Times New Roman"/>
          <w:sz w:val="24"/>
          <w:szCs w:val="24"/>
        </w:rPr>
        <w:t>asserting itself</w:t>
      </w:r>
      <w:r>
        <w:rPr>
          <w:rFonts w:ascii="Times New Roman" w:hAnsi="Times New Roman" w:cs="Times New Roman"/>
          <w:sz w:val="24"/>
          <w:szCs w:val="24"/>
        </w:rPr>
        <w:t>,</w:t>
      </w:r>
      <w:r w:rsidRPr="00F3177E">
        <w:rPr>
          <w:rFonts w:ascii="Times New Roman" w:hAnsi="Times New Roman" w:cs="Times New Roman"/>
          <w:sz w:val="24"/>
          <w:szCs w:val="24"/>
        </w:rPr>
        <w:t xml:space="preserve"> for he is</w:t>
      </w:r>
      <w:r>
        <w:rPr>
          <w:rFonts w:ascii="Times New Roman" w:hAnsi="Times New Roman" w:cs="Times New Roman"/>
          <w:sz w:val="24"/>
          <w:szCs w:val="24"/>
        </w:rPr>
        <w:t xml:space="preserve"> normally notoriously unmusical</w:t>
      </w:r>
      <w:r w:rsidRPr="00F3177E">
        <w:rPr>
          <w:rFonts w:ascii="Times New Roman" w:hAnsi="Times New Roman" w:cs="Times New Roman"/>
          <w:sz w:val="24"/>
          <w:szCs w:val="24"/>
        </w:rPr>
        <w:t xml:space="preserve"> </w:t>
      </w:r>
      <w:r>
        <w:rPr>
          <w:rFonts w:ascii="Times New Roman" w:hAnsi="Times New Roman" w:cs="Times New Roman"/>
          <w:sz w:val="24"/>
          <w:szCs w:val="24"/>
        </w:rPr>
        <w:t>(2.7.5</w:t>
      </w:r>
      <w:r w:rsidR="001100B5">
        <w:rPr>
          <w:rFonts w:ascii="Times New Roman" w:hAnsi="Times New Roman" w:cs="Times New Roman"/>
          <w:sz w:val="24"/>
          <w:szCs w:val="24"/>
        </w:rPr>
        <w:t>–</w:t>
      </w:r>
      <w:r>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clearly finds both the music and </w:t>
      </w:r>
      <w:r w:rsidR="00110E3F">
        <w:rPr>
          <w:rFonts w:ascii="Times New Roman" w:hAnsi="Times New Roman" w:cs="Times New Roman"/>
          <w:sz w:val="24"/>
          <w:szCs w:val="24"/>
        </w:rPr>
        <w:t>Amiens’s</w:t>
      </w:r>
      <w:r>
        <w:rPr>
          <w:rFonts w:ascii="Times New Roman" w:hAnsi="Times New Roman" w:cs="Times New Roman"/>
          <w:sz w:val="24"/>
          <w:szCs w:val="24"/>
        </w:rPr>
        <w:t xml:space="preserve"> celebration of friendship deeply attractive, but the fact that these moods are quickly followed by bouts of melancholy and mockery suggests that his radical attempt to detach himself from the world is constantly obstructing this natural response.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Ironically, </w:t>
      </w:r>
      <w:r w:rsidR="005A3025">
        <w:rPr>
          <w:rFonts w:ascii="Times New Roman" w:hAnsi="Times New Roman" w:cs="Times New Roman"/>
          <w:sz w:val="24"/>
          <w:szCs w:val="24"/>
        </w:rPr>
        <w:t>Jaques’s</w:t>
      </w:r>
      <w:r>
        <w:rPr>
          <w:rFonts w:ascii="Times New Roman" w:hAnsi="Times New Roman" w:cs="Times New Roman"/>
          <w:sz w:val="24"/>
          <w:szCs w:val="24"/>
        </w:rPr>
        <w:t xml:space="preserve"> selfishness seems to stem from this effort to focus exclusively on contemplation, since his desire for companionship is always asserting itself in opposition to his conscious principles in an uncontrolled and ungracious way.</w:t>
      </w:r>
      <w:r w:rsidR="001100B5">
        <w:rPr>
          <w:rFonts w:ascii="Times New Roman" w:hAnsi="Times New Roman" w:cs="Times New Roman"/>
          <w:sz w:val="24"/>
          <w:szCs w:val="24"/>
        </w:rPr>
        <w:t xml:space="preserve"> </w:t>
      </w:r>
      <w:r>
        <w:rPr>
          <w:rFonts w:ascii="Times New Roman" w:hAnsi="Times New Roman" w:cs="Times New Roman"/>
          <w:sz w:val="24"/>
          <w:szCs w:val="24"/>
        </w:rPr>
        <w:t>In contrast, harmonious souls accept that they have needs which may lead them to tyrannize over deer</w:t>
      </w:r>
      <w:r w:rsidR="00042657">
        <w:rPr>
          <w:rFonts w:ascii="Times New Roman" w:hAnsi="Times New Roman" w:cs="Times New Roman"/>
          <w:sz w:val="24"/>
          <w:szCs w:val="24"/>
        </w:rPr>
        <w:t>—</w:t>
      </w:r>
      <w:r>
        <w:rPr>
          <w:rFonts w:ascii="Times New Roman" w:hAnsi="Times New Roman" w:cs="Times New Roman"/>
          <w:sz w:val="24"/>
          <w:szCs w:val="24"/>
        </w:rPr>
        <w:t xml:space="preserve">or even potential lovers, as </w:t>
      </w:r>
      <w:r>
        <w:rPr>
          <w:rFonts w:ascii="Times New Roman" w:hAnsi="Times New Roman" w:cs="Times New Roman"/>
          <w:sz w:val="24"/>
          <w:szCs w:val="24"/>
        </w:rPr>
        <w:t>we will see later</w:t>
      </w:r>
      <w:r w:rsidR="00042657">
        <w:rPr>
          <w:rFonts w:ascii="Times New Roman" w:hAnsi="Times New Roman" w:cs="Times New Roman"/>
          <w:sz w:val="24"/>
          <w:szCs w:val="24"/>
        </w:rPr>
        <w:t>—</w:t>
      </w:r>
      <w:r>
        <w:rPr>
          <w:rFonts w:ascii="Times New Roman" w:hAnsi="Times New Roman" w:cs="Times New Roman"/>
          <w:sz w:val="24"/>
          <w:szCs w:val="24"/>
        </w:rPr>
        <w:t>but, once embarked on a close friendship, quickly real</w:t>
      </w:r>
      <w:r w:rsidR="00957E68">
        <w:rPr>
          <w:rFonts w:ascii="Times New Roman" w:hAnsi="Times New Roman" w:cs="Times New Roman"/>
          <w:sz w:val="24"/>
          <w:szCs w:val="24"/>
        </w:rPr>
        <w:t>ize</w:t>
      </w:r>
      <w:r>
        <w:rPr>
          <w:rFonts w:ascii="Times New Roman" w:hAnsi="Times New Roman" w:cs="Times New Roman"/>
          <w:sz w:val="24"/>
          <w:szCs w:val="24"/>
        </w:rPr>
        <w:t xml:space="preserve"> that it requires enormous restraint, precisely because it has become so central to their lives.</w:t>
      </w:r>
    </w:p>
    <w:p xmlns:wp14="http://schemas.microsoft.com/office/word/2010/wordml" w:rsidR="004A0C3C" w:rsidP="001D5058" w:rsidRDefault="004A0C3C" w14:paraId="1408736E"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F3177E">
        <w:rPr>
          <w:rFonts w:ascii="Times New Roman" w:hAnsi="Times New Roman" w:cs="Times New Roman"/>
          <w:sz w:val="24"/>
          <w:szCs w:val="24"/>
        </w:rPr>
        <w:t xml:space="preserve"> implication of the contrast between Jaques and Amiens is that deep at</w:t>
      </w:r>
      <w:r>
        <w:rPr>
          <w:rFonts w:ascii="Times New Roman" w:hAnsi="Times New Roman" w:cs="Times New Roman"/>
          <w:sz w:val="24"/>
          <w:szCs w:val="24"/>
        </w:rPr>
        <w:t>tachments give us a purpose and focus that allow us to thrive even under adverse circumstances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For Amiens, the joys of companionship outweigh the “winter and rough weather,” but Jaques merely mocks him for “leaving his wealth and ease” (2.5.1</w:t>
      </w:r>
      <w:r w:rsidR="001100B5">
        <w:rPr>
          <w:rFonts w:ascii="Times New Roman" w:hAnsi="Times New Roman" w:cs="Times New Roman"/>
          <w:sz w:val="24"/>
          <w:szCs w:val="24"/>
        </w:rPr>
        <w:t>–</w:t>
      </w:r>
      <w:r>
        <w:rPr>
          <w:rFonts w:ascii="Times New Roman" w:hAnsi="Times New Roman" w:cs="Times New Roman"/>
          <w:sz w:val="24"/>
          <w:szCs w:val="24"/>
        </w:rPr>
        <w:t xml:space="preserve">8, </w:t>
      </w:r>
      <w:r w:rsidR="00110E3F">
        <w:rPr>
          <w:rFonts w:ascii="Times New Roman" w:hAnsi="Times New Roman" w:cs="Times New Roman"/>
          <w:sz w:val="24"/>
          <w:szCs w:val="24"/>
        </w:rPr>
        <w:t>2.5.</w:t>
      </w:r>
      <w:r>
        <w:rPr>
          <w:rFonts w:ascii="Times New Roman" w:hAnsi="Times New Roman" w:cs="Times New Roman"/>
          <w:sz w:val="24"/>
          <w:szCs w:val="24"/>
        </w:rPr>
        <w:t>51</w:t>
      </w:r>
      <w:r w:rsidR="001100B5">
        <w:rPr>
          <w:rFonts w:ascii="Times New Roman" w:hAnsi="Times New Roman" w:cs="Times New Roman"/>
          <w:sz w:val="24"/>
          <w:szCs w:val="24"/>
        </w:rPr>
        <w:t>–</w:t>
      </w:r>
      <w:r w:rsidR="00110E3F">
        <w:rPr>
          <w:rFonts w:ascii="Times New Roman" w:hAnsi="Times New Roman" w:cs="Times New Roman"/>
          <w:sz w:val="24"/>
          <w:szCs w:val="24"/>
        </w:rPr>
        <w:t>5</w:t>
      </w:r>
      <w:r>
        <w:rPr>
          <w:rFonts w:ascii="Times New Roman" w:hAnsi="Times New Roman" w:cs="Times New Roman"/>
          <w:sz w:val="24"/>
          <w:szCs w:val="24"/>
        </w:rPr>
        <w:t>3).</w:t>
      </w:r>
      <w:r w:rsidR="001100B5">
        <w:rPr>
          <w:rFonts w:ascii="Times New Roman" w:hAnsi="Times New Roman" w:cs="Times New Roman"/>
          <w:sz w:val="24"/>
          <w:szCs w:val="24"/>
        </w:rPr>
        <w:t xml:space="preserve"> </w:t>
      </w:r>
      <w:r>
        <w:rPr>
          <w:rFonts w:ascii="Times New Roman" w:hAnsi="Times New Roman" w:cs="Times New Roman"/>
          <w:sz w:val="24"/>
          <w:szCs w:val="24"/>
        </w:rPr>
        <w:t>T</w:t>
      </w:r>
      <w:r w:rsidRPr="00F3177E">
        <w:rPr>
          <w:rFonts w:ascii="Times New Roman" w:hAnsi="Times New Roman" w:cs="Times New Roman"/>
          <w:sz w:val="24"/>
          <w:szCs w:val="24"/>
        </w:rPr>
        <w:t xml:space="preserve">hese points are </w:t>
      </w:r>
      <w:r>
        <w:rPr>
          <w:rFonts w:ascii="Times New Roman" w:hAnsi="Times New Roman" w:cs="Times New Roman"/>
          <w:sz w:val="24"/>
          <w:szCs w:val="24"/>
        </w:rPr>
        <w:t xml:space="preserve">further </w:t>
      </w:r>
      <w:r w:rsidRPr="00F3177E">
        <w:rPr>
          <w:rFonts w:ascii="Times New Roman" w:hAnsi="Times New Roman" w:cs="Times New Roman"/>
          <w:sz w:val="24"/>
          <w:szCs w:val="24"/>
        </w:rPr>
        <w:t>reinforced through the story of Orlando’s</w:t>
      </w:r>
      <w:r>
        <w:rPr>
          <w:rFonts w:ascii="Times New Roman" w:hAnsi="Times New Roman" w:cs="Times New Roman"/>
          <w:sz w:val="24"/>
          <w:szCs w:val="24"/>
        </w:rPr>
        <w:t xml:space="preserve"> journey to the forest.</w:t>
      </w:r>
      <w:r w:rsidR="001100B5">
        <w:rPr>
          <w:rFonts w:ascii="Times New Roman" w:hAnsi="Times New Roman" w:cs="Times New Roman"/>
          <w:sz w:val="24"/>
          <w:szCs w:val="24"/>
        </w:rPr>
        <w:t xml:space="preserve"> </w:t>
      </w:r>
      <w:r>
        <w:rPr>
          <w:rFonts w:ascii="Times New Roman" w:hAnsi="Times New Roman" w:cs="Times New Roman"/>
          <w:sz w:val="24"/>
          <w:szCs w:val="24"/>
        </w:rPr>
        <w:t>When Orlando is entreated to</w:t>
      </w:r>
      <w:r w:rsidRPr="00F3177E">
        <w:rPr>
          <w:rFonts w:ascii="Times New Roman" w:hAnsi="Times New Roman" w:cs="Times New Roman"/>
          <w:sz w:val="24"/>
          <w:szCs w:val="24"/>
        </w:rPr>
        <w:t xml:space="preserve"> leave home </w:t>
      </w:r>
      <w:r>
        <w:rPr>
          <w:rFonts w:ascii="Times New Roman" w:hAnsi="Times New Roman" w:cs="Times New Roman"/>
          <w:sz w:val="24"/>
          <w:szCs w:val="24"/>
        </w:rPr>
        <w:t xml:space="preserve">by Adam, his loyal servant, who warns him that Oliver means to burn him alive, </w:t>
      </w:r>
      <w:r w:rsidRPr="00F3177E">
        <w:rPr>
          <w:rFonts w:ascii="Times New Roman" w:hAnsi="Times New Roman" w:cs="Times New Roman"/>
          <w:sz w:val="24"/>
          <w:szCs w:val="24"/>
        </w:rPr>
        <w:t xml:space="preserve">he </w:t>
      </w:r>
      <w:r>
        <w:rPr>
          <w:rFonts w:ascii="Times New Roman" w:hAnsi="Times New Roman" w:cs="Times New Roman"/>
          <w:sz w:val="24"/>
          <w:szCs w:val="24"/>
        </w:rPr>
        <w:t>angrily rejects the idea of making a</w:t>
      </w:r>
      <w:r w:rsidRPr="00F3177E">
        <w:rPr>
          <w:rFonts w:ascii="Times New Roman" w:hAnsi="Times New Roman" w:cs="Times New Roman"/>
          <w:sz w:val="24"/>
          <w:szCs w:val="24"/>
        </w:rPr>
        <w:t xml:space="preserve"> </w:t>
      </w:r>
      <w:r>
        <w:rPr>
          <w:rFonts w:ascii="Times New Roman" w:hAnsi="Times New Roman" w:cs="Times New Roman"/>
          <w:sz w:val="24"/>
          <w:szCs w:val="24"/>
        </w:rPr>
        <w:t>“thievish living”</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on the roads at first, </w:t>
      </w:r>
      <w:r w:rsidRPr="00F3177E">
        <w:rPr>
          <w:rFonts w:ascii="Times New Roman" w:hAnsi="Times New Roman" w:cs="Times New Roman"/>
          <w:sz w:val="24"/>
          <w:szCs w:val="24"/>
        </w:rPr>
        <w:t>but his willingness to die at the hands of his brother rath</w:t>
      </w:r>
      <w:r>
        <w:rPr>
          <w:rFonts w:ascii="Times New Roman" w:hAnsi="Times New Roman" w:cs="Times New Roman"/>
          <w:sz w:val="24"/>
          <w:szCs w:val="24"/>
        </w:rPr>
        <w:t>er than turn to theft seems</w:t>
      </w:r>
      <w:r w:rsidRPr="00F3177E">
        <w:rPr>
          <w:rFonts w:ascii="Times New Roman" w:hAnsi="Times New Roman" w:cs="Times New Roman"/>
          <w:sz w:val="24"/>
          <w:szCs w:val="24"/>
        </w:rPr>
        <w:t xml:space="preserve"> merely pr</w:t>
      </w:r>
      <w:r>
        <w:rPr>
          <w:rFonts w:ascii="Times New Roman" w:hAnsi="Times New Roman" w:cs="Times New Roman"/>
          <w:sz w:val="24"/>
          <w:szCs w:val="24"/>
        </w:rPr>
        <w:t>oud rather than noble: he</w:t>
      </w:r>
      <w:r w:rsidRPr="00F3177E">
        <w:rPr>
          <w:rFonts w:ascii="Times New Roman" w:hAnsi="Times New Roman" w:cs="Times New Roman"/>
          <w:sz w:val="24"/>
          <w:szCs w:val="24"/>
        </w:rPr>
        <w:t xml:space="preserve"> scornfully </w:t>
      </w:r>
      <w:r>
        <w:rPr>
          <w:rFonts w:ascii="Times New Roman" w:hAnsi="Times New Roman" w:cs="Times New Roman"/>
          <w:sz w:val="24"/>
          <w:szCs w:val="24"/>
        </w:rPr>
        <w:t xml:space="preserve">asks </w:t>
      </w:r>
      <w:r w:rsidRPr="00F3177E">
        <w:rPr>
          <w:rFonts w:ascii="Times New Roman" w:hAnsi="Times New Roman" w:cs="Times New Roman"/>
          <w:sz w:val="24"/>
          <w:szCs w:val="24"/>
        </w:rPr>
        <w:t xml:space="preserve">the benevolent Adam </w:t>
      </w:r>
      <w:r>
        <w:rPr>
          <w:rFonts w:ascii="Times New Roman" w:hAnsi="Times New Roman" w:cs="Times New Roman"/>
          <w:sz w:val="24"/>
          <w:szCs w:val="24"/>
        </w:rPr>
        <w:t xml:space="preserve">whether he </w:t>
      </w:r>
      <w:r w:rsidRPr="00F3177E">
        <w:rPr>
          <w:rFonts w:ascii="Times New Roman" w:hAnsi="Times New Roman" w:cs="Times New Roman"/>
          <w:sz w:val="24"/>
          <w:szCs w:val="24"/>
        </w:rPr>
        <w:t>would have</w:t>
      </w:r>
      <w:r>
        <w:rPr>
          <w:rFonts w:ascii="Times New Roman" w:hAnsi="Times New Roman" w:cs="Times New Roman"/>
          <w:sz w:val="24"/>
          <w:szCs w:val="24"/>
        </w:rPr>
        <w:t xml:space="preserve"> him beg (2.3.19</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Orlando’s dismissive</w:t>
      </w:r>
      <w:r w:rsidRPr="00F3177E">
        <w:rPr>
          <w:rFonts w:ascii="Times New Roman" w:hAnsi="Times New Roman" w:cs="Times New Roman"/>
          <w:sz w:val="24"/>
          <w:szCs w:val="24"/>
        </w:rPr>
        <w:t xml:space="preserve"> response </w:t>
      </w:r>
      <w:r>
        <w:rPr>
          <w:rFonts w:ascii="Times New Roman" w:hAnsi="Times New Roman" w:cs="Times New Roman"/>
          <w:sz w:val="24"/>
          <w:szCs w:val="24"/>
        </w:rPr>
        <w:t xml:space="preserve">to Adam’s pleas </w:t>
      </w:r>
      <w:r w:rsidRPr="00F3177E">
        <w:rPr>
          <w:rFonts w:ascii="Times New Roman" w:hAnsi="Times New Roman" w:cs="Times New Roman"/>
          <w:sz w:val="24"/>
          <w:szCs w:val="24"/>
        </w:rPr>
        <w:t xml:space="preserve">may remind us of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desire not to hunt</w:t>
      </w:r>
      <w:r>
        <w:rPr>
          <w:rFonts w:ascii="Times New Roman" w:hAnsi="Times New Roman" w:cs="Times New Roman"/>
          <w:sz w:val="24"/>
          <w:szCs w:val="24"/>
        </w:rPr>
        <w:t xml:space="preserve"> and of his own desperate decision to wrestle Charles, since in all three</w:t>
      </w:r>
      <w:r w:rsidRPr="00F3177E">
        <w:rPr>
          <w:rFonts w:ascii="Times New Roman" w:hAnsi="Times New Roman" w:cs="Times New Roman"/>
          <w:sz w:val="24"/>
          <w:szCs w:val="24"/>
        </w:rPr>
        <w:t xml:space="preserve"> cases pride seems to</w:t>
      </w:r>
      <w:r>
        <w:rPr>
          <w:rFonts w:ascii="Times New Roman" w:hAnsi="Times New Roman" w:cs="Times New Roman"/>
          <w:sz w:val="24"/>
          <w:szCs w:val="24"/>
        </w:rPr>
        <w:t xml:space="preserve"> lie at the root of</w:t>
      </w:r>
      <w:r w:rsidRPr="00F3177E">
        <w:rPr>
          <w:rFonts w:ascii="Times New Roman" w:hAnsi="Times New Roman" w:cs="Times New Roman"/>
          <w:sz w:val="24"/>
          <w:szCs w:val="24"/>
        </w:rPr>
        <w:t xml:space="preserve"> a sort of self-destructiveness</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Orlando, </w:t>
      </w:r>
      <w:r>
        <w:rPr>
          <w:rFonts w:ascii="Times New Roman" w:hAnsi="Times New Roman" w:cs="Times New Roman"/>
          <w:sz w:val="24"/>
          <w:szCs w:val="24"/>
        </w:rPr>
        <w:t xml:space="preserve">like Jaques, </w:t>
      </w:r>
      <w:r w:rsidRPr="00F3177E">
        <w:rPr>
          <w:rFonts w:ascii="Times New Roman" w:hAnsi="Times New Roman" w:cs="Times New Roman"/>
          <w:sz w:val="24"/>
          <w:szCs w:val="24"/>
        </w:rPr>
        <w:t xml:space="preserve">is reliant </w:t>
      </w:r>
      <w:r>
        <w:rPr>
          <w:rFonts w:ascii="Times New Roman" w:hAnsi="Times New Roman" w:cs="Times New Roman"/>
          <w:sz w:val="24"/>
          <w:szCs w:val="24"/>
        </w:rPr>
        <w:t xml:space="preserve">for his survival </w:t>
      </w:r>
      <w:r w:rsidRPr="00F3177E">
        <w:rPr>
          <w:rFonts w:ascii="Times New Roman" w:hAnsi="Times New Roman" w:cs="Times New Roman"/>
          <w:sz w:val="24"/>
          <w:szCs w:val="24"/>
        </w:rPr>
        <w:t xml:space="preserve">on his friends, who are more vigorously attached to life </w:t>
      </w:r>
      <w:r>
        <w:rPr>
          <w:rFonts w:ascii="Times New Roman" w:hAnsi="Times New Roman" w:cs="Times New Roman"/>
          <w:sz w:val="24"/>
          <w:szCs w:val="24"/>
        </w:rPr>
        <w:t xml:space="preserve">than he </w:t>
      </w:r>
      <w:r w:rsidRPr="00F3177E">
        <w:rPr>
          <w:rFonts w:ascii="Times New Roman" w:hAnsi="Times New Roman" w:cs="Times New Roman"/>
          <w:sz w:val="24"/>
          <w:szCs w:val="24"/>
        </w:rPr>
        <w:t>because they are more fulfilled.</w:t>
      </w:r>
      <w:r w:rsidR="001100B5">
        <w:rPr>
          <w:rFonts w:ascii="Times New Roman" w:hAnsi="Times New Roman" w:cs="Times New Roman"/>
          <w:sz w:val="24"/>
          <w:szCs w:val="24"/>
        </w:rPr>
        <w:t xml:space="preserve"> </w:t>
      </w:r>
    </w:p>
    <w:p xmlns:wp14="http://schemas.microsoft.com/office/word/2010/wordml" w:rsidR="004A0C3C" w:rsidP="001D5058" w:rsidRDefault="004A0C3C" w14:paraId="181009DD"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Adam, whose </w:t>
      </w:r>
      <w:r>
        <w:rPr>
          <w:rFonts w:ascii="Times New Roman" w:hAnsi="Times New Roman" w:cs="Times New Roman"/>
          <w:sz w:val="24"/>
          <w:szCs w:val="24"/>
        </w:rPr>
        <w:t xml:space="preserve">name evokes a state of natural, </w:t>
      </w:r>
      <w:r w:rsidRPr="00F3177E">
        <w:rPr>
          <w:rFonts w:ascii="Times New Roman" w:hAnsi="Times New Roman" w:cs="Times New Roman"/>
          <w:sz w:val="24"/>
          <w:szCs w:val="24"/>
        </w:rPr>
        <w:t>prelapsarian conte</w:t>
      </w:r>
      <w:r>
        <w:rPr>
          <w:rFonts w:ascii="Times New Roman" w:hAnsi="Times New Roman" w:cs="Times New Roman"/>
          <w:sz w:val="24"/>
          <w:szCs w:val="24"/>
        </w:rPr>
        <w:t>ntment, illustrates the</w:t>
      </w:r>
      <w:r w:rsidRPr="00F3177E">
        <w:rPr>
          <w:rFonts w:ascii="Times New Roman" w:hAnsi="Times New Roman" w:cs="Times New Roman"/>
          <w:sz w:val="24"/>
          <w:szCs w:val="24"/>
        </w:rPr>
        <w:t xml:space="preserve"> link between love and vig</w:t>
      </w:r>
      <w:r w:rsidR="00CE1E7B">
        <w:rPr>
          <w:rFonts w:ascii="Times New Roman" w:hAnsi="Times New Roman" w:cs="Times New Roman"/>
          <w:sz w:val="24"/>
          <w:szCs w:val="24"/>
        </w:rPr>
        <w:t>or</w:t>
      </w:r>
      <w:r>
        <w:rPr>
          <w:rFonts w:ascii="Times New Roman" w:hAnsi="Times New Roman" w:cs="Times New Roman"/>
          <w:sz w:val="24"/>
          <w:szCs w:val="24"/>
        </w:rPr>
        <w:t xml:space="preserve"> (2.3.46</w:t>
      </w:r>
      <w:r w:rsidR="001100B5">
        <w:rPr>
          <w:rFonts w:ascii="Times New Roman" w:hAnsi="Times New Roman" w:cs="Times New Roman"/>
          <w:sz w:val="24"/>
          <w:szCs w:val="24"/>
        </w:rPr>
        <w:t>–</w:t>
      </w:r>
      <w:r>
        <w:rPr>
          <w:rFonts w:ascii="Times New Roman" w:hAnsi="Times New Roman" w:cs="Times New Roman"/>
          <w:sz w:val="24"/>
          <w:szCs w:val="24"/>
        </w:rPr>
        <w:t>62): although old,</w:t>
      </w:r>
      <w:r w:rsidRPr="00F3177E">
        <w:rPr>
          <w:rFonts w:ascii="Times New Roman" w:hAnsi="Times New Roman" w:cs="Times New Roman"/>
          <w:sz w:val="24"/>
          <w:szCs w:val="24"/>
        </w:rPr>
        <w:t xml:space="preserve"> he is healthy because his life has be</w:t>
      </w:r>
      <w:r>
        <w:rPr>
          <w:rFonts w:ascii="Times New Roman" w:hAnsi="Times New Roman" w:cs="Times New Roman"/>
          <w:sz w:val="24"/>
          <w:szCs w:val="24"/>
        </w:rPr>
        <w:t>en lived moderately, probably because its main focus has been</w:t>
      </w:r>
      <w:r w:rsidRPr="00F3177E">
        <w:rPr>
          <w:rFonts w:ascii="Times New Roman" w:hAnsi="Times New Roman" w:cs="Times New Roman"/>
          <w:sz w:val="24"/>
          <w:szCs w:val="24"/>
        </w:rPr>
        <w:t xml:space="preserve"> his </w:t>
      </w:r>
      <w:r>
        <w:rPr>
          <w:rFonts w:ascii="Times New Roman" w:hAnsi="Times New Roman" w:cs="Times New Roman"/>
          <w:sz w:val="24"/>
          <w:szCs w:val="24"/>
        </w:rPr>
        <w:t xml:space="preserve">immoderate </w:t>
      </w:r>
      <w:r w:rsidRPr="00F3177E">
        <w:rPr>
          <w:rFonts w:ascii="Times New Roman" w:hAnsi="Times New Roman" w:cs="Times New Roman"/>
          <w:sz w:val="24"/>
          <w:szCs w:val="24"/>
        </w:rPr>
        <w:t>devotion to Orland</w:t>
      </w:r>
      <w:r>
        <w:rPr>
          <w:rFonts w:ascii="Times New Roman" w:hAnsi="Times New Roman" w:cs="Times New Roman"/>
          <w:sz w:val="24"/>
          <w:szCs w:val="24"/>
        </w:rPr>
        <w:t>o and his father.</w:t>
      </w:r>
      <w:r w:rsidR="001100B5">
        <w:rPr>
          <w:rFonts w:ascii="Times New Roman" w:hAnsi="Times New Roman" w:cs="Times New Roman"/>
          <w:sz w:val="24"/>
          <w:szCs w:val="24"/>
        </w:rPr>
        <w:t xml:space="preserve"> </w:t>
      </w:r>
      <w:r>
        <w:rPr>
          <w:rFonts w:ascii="Times New Roman" w:hAnsi="Times New Roman" w:cs="Times New Roman"/>
          <w:sz w:val="24"/>
          <w:szCs w:val="24"/>
        </w:rPr>
        <w:t>It is this</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F3177E">
        <w:rPr>
          <w:rFonts w:ascii="Times New Roman" w:hAnsi="Times New Roman" w:cs="Times New Roman"/>
          <w:sz w:val="24"/>
          <w:szCs w:val="24"/>
        </w:rPr>
        <w:t xml:space="preserve">leads him </w:t>
      </w:r>
      <w:r>
        <w:rPr>
          <w:rFonts w:ascii="Times New Roman" w:hAnsi="Times New Roman" w:cs="Times New Roman"/>
          <w:sz w:val="24"/>
          <w:szCs w:val="24"/>
        </w:rPr>
        <w:t xml:space="preserve">now </w:t>
      </w:r>
      <w:r w:rsidRPr="00F3177E">
        <w:rPr>
          <w:rFonts w:ascii="Times New Roman" w:hAnsi="Times New Roman" w:cs="Times New Roman"/>
          <w:sz w:val="24"/>
          <w:szCs w:val="24"/>
        </w:rPr>
        <w:t>to give his master all his savings and to follow him as he flees from h</w:t>
      </w:r>
      <w:r>
        <w:rPr>
          <w:rFonts w:ascii="Times New Roman" w:hAnsi="Times New Roman" w:cs="Times New Roman"/>
          <w:sz w:val="24"/>
          <w:szCs w:val="24"/>
        </w:rPr>
        <w:t>is murderous brother (2.3.</w:t>
      </w:r>
      <w:r w:rsidRPr="00F3177E">
        <w:rPr>
          <w:rFonts w:ascii="Times New Roman" w:hAnsi="Times New Roman" w:cs="Times New Roman"/>
          <w:sz w:val="24"/>
          <w:szCs w:val="24"/>
        </w:rPr>
        <w:t>45</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His tem</w:t>
      </w:r>
      <w:r>
        <w:rPr>
          <w:rFonts w:ascii="Times New Roman" w:hAnsi="Times New Roman" w:cs="Times New Roman"/>
          <w:sz w:val="24"/>
          <w:szCs w:val="24"/>
        </w:rPr>
        <w:t>perate way of living, avoiding “</w:t>
      </w:r>
      <w:r w:rsidRPr="00F3177E">
        <w:rPr>
          <w:rFonts w:ascii="Times New Roman" w:hAnsi="Times New Roman" w:cs="Times New Roman"/>
          <w:sz w:val="24"/>
          <w:szCs w:val="24"/>
        </w:rPr>
        <w:t>hot and rebellious liquors</w:t>
      </w:r>
      <w:r>
        <w:rPr>
          <w:rFonts w:ascii="Times New Roman" w:hAnsi="Times New Roman" w:cs="Times New Roman"/>
          <w:sz w:val="24"/>
          <w:szCs w:val="24"/>
        </w:rPr>
        <w:t>,” has made a “lusty winter”</w:t>
      </w:r>
      <w:r w:rsidRPr="00F3177E">
        <w:rPr>
          <w:rFonts w:ascii="Times New Roman" w:hAnsi="Times New Roman" w:cs="Times New Roman"/>
          <w:sz w:val="24"/>
          <w:szCs w:val="24"/>
        </w:rPr>
        <w:t xml:space="preserve"> of his age and allowed him to</w:t>
      </w:r>
      <w:r>
        <w:rPr>
          <w:rFonts w:ascii="Times New Roman" w:hAnsi="Times New Roman" w:cs="Times New Roman"/>
          <w:sz w:val="24"/>
          <w:szCs w:val="24"/>
        </w:rPr>
        <w:t xml:space="preserve"> become a wealthy man through “the thrifty hire [he] saved”</w:t>
      </w:r>
      <w:r w:rsidRPr="00F3177E">
        <w:rPr>
          <w:rFonts w:ascii="Times New Roman" w:hAnsi="Times New Roman" w:cs="Times New Roman"/>
          <w:sz w:val="24"/>
          <w:szCs w:val="24"/>
        </w:rPr>
        <w:t xml:space="preserve"> as a servant of Duke Senior</w:t>
      </w:r>
      <w:r>
        <w:rPr>
          <w:rFonts w:ascii="Times New Roman" w:hAnsi="Times New Roman" w:cs="Times New Roman"/>
          <w:sz w:val="24"/>
          <w:szCs w:val="24"/>
        </w:rPr>
        <w:t xml:space="preserve">, but these are incidental benefits, stemming from an inner harmony which leads him to sacrifice them all for love of </w:t>
      </w:r>
      <w:r>
        <w:rPr>
          <w:rFonts w:ascii="Times New Roman" w:hAnsi="Times New Roman" w:cs="Times New Roman"/>
          <w:sz w:val="24"/>
          <w:szCs w:val="24"/>
        </w:rPr>
        <w:t>Orlando (2.3.38</w:t>
      </w:r>
      <w:r w:rsidR="001100B5">
        <w:rPr>
          <w:rFonts w:ascii="Times New Roman" w:hAnsi="Times New Roman" w:cs="Times New Roman"/>
          <w:sz w:val="24"/>
          <w:szCs w:val="24"/>
        </w:rPr>
        <w:t>–</w:t>
      </w:r>
      <w:r>
        <w:rPr>
          <w:rFonts w:ascii="Times New Roman" w:hAnsi="Times New Roman" w:cs="Times New Roman"/>
          <w:sz w:val="24"/>
          <w:szCs w:val="24"/>
        </w:rPr>
        <w:t>39, 2.3.49, 2.3.52).</w:t>
      </w:r>
      <w:r w:rsidR="00EF2D4D">
        <w:rPr>
          <w:rFonts w:ascii="Times New Roman" w:hAnsi="Times New Roman" w:cs="Times New Roman"/>
          <w:sz w:val="24"/>
          <w:szCs w:val="24"/>
        </w:rPr>
        <w:t xml:space="preserve"> </w:t>
      </w:r>
      <w:r>
        <w:rPr>
          <w:rFonts w:ascii="Times New Roman" w:hAnsi="Times New Roman" w:cs="Times New Roman"/>
          <w:sz w:val="24"/>
          <w:szCs w:val="24"/>
        </w:rPr>
        <w:t>Shakespeare shows that self-love is transmuted into</w:t>
      </w:r>
      <w:r w:rsidRPr="00F3177E">
        <w:rPr>
          <w:rFonts w:ascii="Times New Roman" w:hAnsi="Times New Roman" w:cs="Times New Roman"/>
          <w:sz w:val="24"/>
          <w:szCs w:val="24"/>
        </w:rPr>
        <w:t xml:space="preserve"> courageous loy</w:t>
      </w:r>
      <w:r>
        <w:rPr>
          <w:rFonts w:ascii="Times New Roman" w:hAnsi="Times New Roman" w:cs="Times New Roman"/>
          <w:sz w:val="24"/>
          <w:szCs w:val="24"/>
        </w:rPr>
        <w:t xml:space="preserve">alty in a truly rewarding life: </w:t>
      </w:r>
      <w:r w:rsidRPr="00F3177E">
        <w:rPr>
          <w:rFonts w:ascii="Times New Roman" w:hAnsi="Times New Roman" w:cs="Times New Roman"/>
          <w:sz w:val="24"/>
          <w:szCs w:val="24"/>
        </w:rPr>
        <w:t>Adam priorit</w:t>
      </w:r>
      <w:r w:rsidR="00957E68">
        <w:rPr>
          <w:rFonts w:ascii="Times New Roman" w:hAnsi="Times New Roman" w:cs="Times New Roman"/>
          <w:sz w:val="24"/>
          <w:szCs w:val="24"/>
        </w:rPr>
        <w:t>ize</w:t>
      </w:r>
      <w:r w:rsidRPr="00F3177E">
        <w:rPr>
          <w:rFonts w:ascii="Times New Roman" w:hAnsi="Times New Roman" w:cs="Times New Roman"/>
          <w:sz w:val="24"/>
          <w:szCs w:val="24"/>
        </w:rPr>
        <w:t xml:space="preserve">s his devotion to the family </w:t>
      </w:r>
      <w:r w:rsidR="0051343C">
        <w:rPr>
          <w:rFonts w:ascii="Times New Roman" w:hAnsi="Times New Roman" w:cs="Times New Roman"/>
          <w:sz w:val="24"/>
          <w:szCs w:val="24"/>
        </w:rPr>
        <w:t xml:space="preserve">not only </w:t>
      </w:r>
      <w:r w:rsidRPr="00F3177E">
        <w:rPr>
          <w:rFonts w:ascii="Times New Roman" w:hAnsi="Times New Roman" w:cs="Times New Roman"/>
          <w:sz w:val="24"/>
          <w:szCs w:val="24"/>
        </w:rPr>
        <w:t xml:space="preserve">over any physical appetites which might have caused </w:t>
      </w:r>
      <w:r>
        <w:rPr>
          <w:rFonts w:ascii="Times New Roman" w:hAnsi="Times New Roman" w:cs="Times New Roman"/>
          <w:sz w:val="24"/>
          <w:szCs w:val="24"/>
        </w:rPr>
        <w:t>“</w:t>
      </w:r>
      <w:r w:rsidRPr="00F3177E">
        <w:rPr>
          <w:rFonts w:ascii="Times New Roman" w:hAnsi="Times New Roman" w:cs="Times New Roman"/>
          <w:sz w:val="24"/>
          <w:szCs w:val="24"/>
        </w:rPr>
        <w:t>weakness and debi</w:t>
      </w:r>
      <w:r>
        <w:rPr>
          <w:rFonts w:ascii="Times New Roman" w:hAnsi="Times New Roman" w:cs="Times New Roman"/>
          <w:sz w:val="24"/>
          <w:szCs w:val="24"/>
        </w:rPr>
        <w:t>lity” if given free rein</w:t>
      </w:r>
      <w:r w:rsidRPr="00F3177E">
        <w:rPr>
          <w:rFonts w:ascii="Times New Roman" w:hAnsi="Times New Roman" w:cs="Times New Roman"/>
          <w:sz w:val="24"/>
          <w:szCs w:val="24"/>
        </w:rPr>
        <w:t>, but even at this point over his sense of self-preservation itself</w:t>
      </w:r>
      <w:r>
        <w:rPr>
          <w:rFonts w:ascii="Times New Roman" w:hAnsi="Times New Roman" w:cs="Times New Roman"/>
          <w:sz w:val="24"/>
          <w:szCs w:val="24"/>
        </w:rPr>
        <w:t xml:space="preserve"> (2.3.51).</w:t>
      </w:r>
      <w:r w:rsidR="001100B5">
        <w:rPr>
          <w:rFonts w:ascii="Times New Roman" w:hAnsi="Times New Roman" w:cs="Times New Roman"/>
          <w:sz w:val="24"/>
          <w:szCs w:val="24"/>
        </w:rPr>
        <w:t xml:space="preserve"> </w:t>
      </w:r>
      <w:r>
        <w:rPr>
          <w:rFonts w:ascii="Times New Roman" w:hAnsi="Times New Roman" w:cs="Times New Roman"/>
          <w:sz w:val="24"/>
          <w:szCs w:val="24"/>
        </w:rPr>
        <w:t>Paradoxically, a thoroughly temperate and vigorous life turns out to be</w:t>
      </w:r>
      <w:r w:rsidRPr="00F3177E">
        <w:rPr>
          <w:rFonts w:ascii="Times New Roman" w:hAnsi="Times New Roman" w:cs="Times New Roman"/>
          <w:sz w:val="24"/>
          <w:szCs w:val="24"/>
        </w:rPr>
        <w:t xml:space="preserve"> dependent on a w</w:t>
      </w:r>
      <w:r>
        <w:rPr>
          <w:rFonts w:ascii="Times New Roman" w:hAnsi="Times New Roman" w:cs="Times New Roman"/>
          <w:sz w:val="24"/>
          <w:szCs w:val="24"/>
        </w:rPr>
        <w:t>illingness to sacrifice that life at any point.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As wit</w:t>
      </w:r>
      <w:r>
        <w:rPr>
          <w:rFonts w:ascii="Times New Roman" w:hAnsi="Times New Roman" w:cs="Times New Roman"/>
          <w:sz w:val="24"/>
          <w:szCs w:val="24"/>
        </w:rPr>
        <w:t xml:space="preserve">h the portrayal of Duke Senior, </w:t>
      </w:r>
      <w:r w:rsidRPr="00F3177E">
        <w:rPr>
          <w:rFonts w:ascii="Times New Roman" w:hAnsi="Times New Roman" w:cs="Times New Roman"/>
          <w:sz w:val="24"/>
          <w:szCs w:val="24"/>
        </w:rPr>
        <w:t>Shakespeare</w:t>
      </w:r>
      <w:r>
        <w:rPr>
          <w:rFonts w:ascii="Times New Roman" w:hAnsi="Times New Roman" w:cs="Times New Roman"/>
          <w:sz w:val="24"/>
          <w:szCs w:val="24"/>
        </w:rPr>
        <w:t xml:space="preserve"> also</w:t>
      </w:r>
      <w:r w:rsidRPr="00F3177E">
        <w:rPr>
          <w:rFonts w:ascii="Times New Roman" w:hAnsi="Times New Roman" w:cs="Times New Roman"/>
          <w:sz w:val="24"/>
          <w:szCs w:val="24"/>
        </w:rPr>
        <w:t xml:space="preserve"> touches </w:t>
      </w:r>
      <w:r>
        <w:rPr>
          <w:rFonts w:ascii="Times New Roman" w:hAnsi="Times New Roman" w:cs="Times New Roman"/>
          <w:sz w:val="24"/>
          <w:szCs w:val="24"/>
        </w:rPr>
        <w:t>here on the way in which Christianity</w:t>
      </w:r>
      <w:r w:rsidRPr="00F3177E">
        <w:rPr>
          <w:rFonts w:ascii="Times New Roman" w:hAnsi="Times New Roman" w:cs="Times New Roman"/>
          <w:sz w:val="24"/>
          <w:szCs w:val="24"/>
        </w:rPr>
        <w:t xml:space="preserve"> can support us in overcoming our bas</w:t>
      </w:r>
      <w:r>
        <w:rPr>
          <w:rFonts w:ascii="Times New Roman" w:hAnsi="Times New Roman" w:cs="Times New Roman"/>
          <w:sz w:val="24"/>
          <w:szCs w:val="24"/>
        </w:rPr>
        <w:t>er nature: Adam trusts to Him “</w:t>
      </w:r>
      <w:r w:rsidRPr="00F3177E">
        <w:rPr>
          <w:rFonts w:ascii="Times New Roman" w:hAnsi="Times New Roman" w:cs="Times New Roman"/>
          <w:sz w:val="24"/>
          <w:szCs w:val="24"/>
        </w:rPr>
        <w:t>that doth the ravens feed [and] providently caters for the sparrow</w:t>
      </w:r>
      <w:r>
        <w:rPr>
          <w:rFonts w:ascii="Times New Roman" w:hAnsi="Times New Roman" w:cs="Times New Roman"/>
          <w:sz w:val="24"/>
          <w:szCs w:val="24"/>
        </w:rPr>
        <w:t>” (2.3.</w:t>
      </w:r>
      <w:r w:rsidRPr="00F3177E">
        <w:rPr>
          <w:rFonts w:ascii="Times New Roman" w:hAnsi="Times New Roman" w:cs="Times New Roman"/>
          <w:sz w:val="24"/>
          <w:szCs w:val="24"/>
        </w:rPr>
        <w:t>43</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F3177E">
        <w:rPr>
          <w:rFonts w:ascii="Times New Roman" w:hAnsi="Times New Roman" w:cs="Times New Roman"/>
          <w:sz w:val="24"/>
          <w:szCs w:val="24"/>
        </w:rPr>
        <w:t>is a measure of the gu</w:t>
      </w:r>
      <w:r>
        <w:rPr>
          <w:rFonts w:ascii="Times New Roman" w:hAnsi="Times New Roman" w:cs="Times New Roman"/>
          <w:sz w:val="24"/>
          <w:szCs w:val="24"/>
        </w:rPr>
        <w:t>lf between Shakespeare and the classical philosophers t</w:t>
      </w:r>
      <w:r w:rsidRPr="00F3177E">
        <w:rPr>
          <w:rFonts w:ascii="Times New Roman" w:hAnsi="Times New Roman" w:cs="Times New Roman"/>
          <w:sz w:val="24"/>
          <w:szCs w:val="24"/>
        </w:rPr>
        <w:t xml:space="preserve">hat Adam and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seem to be as close to finding genuine </w:t>
      </w:r>
      <w:r w:rsidR="00A767B3">
        <w:rPr>
          <w:rFonts w:ascii="Times New Roman" w:hAnsi="Times New Roman" w:cs="Times New Roman"/>
          <w:sz w:val="24"/>
          <w:szCs w:val="24"/>
        </w:rPr>
        <w:t>fulfillment</w:t>
      </w:r>
      <w:r w:rsidRPr="00F3177E">
        <w:rPr>
          <w:rFonts w:ascii="Times New Roman" w:hAnsi="Times New Roman" w:cs="Times New Roman"/>
          <w:sz w:val="24"/>
          <w:szCs w:val="24"/>
        </w:rPr>
        <w:t xml:space="preserve"> as the more philosophical Touchstone</w:t>
      </w:r>
      <w:r>
        <w:rPr>
          <w:rFonts w:ascii="Times New Roman" w:hAnsi="Times New Roman" w:cs="Times New Roman"/>
          <w:sz w:val="24"/>
          <w:szCs w:val="24"/>
        </w:rPr>
        <w:t>.</w:t>
      </w:r>
      <w:r w:rsidRPr="00F3177E">
        <w:rPr>
          <w:rFonts w:ascii="Times New Roman" w:hAnsi="Times New Roman" w:cs="Times New Roman"/>
          <w:sz w:val="24"/>
          <w:szCs w:val="24"/>
        </w:rPr>
        <w:t xml:space="preserve"> </w:t>
      </w:r>
    </w:p>
    <w:p xmlns:wp14="http://schemas.microsoft.com/office/word/2010/wordml" w:rsidR="004A0C3C" w:rsidP="001D5058" w:rsidRDefault="004A0C3C" w14:paraId="40366713"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Although, </w:t>
      </w:r>
      <w:r>
        <w:rPr>
          <w:rFonts w:ascii="Times New Roman" w:hAnsi="Times New Roman" w:cs="Times New Roman"/>
          <w:sz w:val="24"/>
          <w:szCs w:val="24"/>
        </w:rPr>
        <w:t xml:space="preserve">as we have seen, </w:t>
      </w:r>
      <w:r w:rsidRPr="00F3177E">
        <w:rPr>
          <w:rFonts w:ascii="Times New Roman" w:hAnsi="Times New Roman" w:cs="Times New Roman"/>
          <w:sz w:val="24"/>
          <w:szCs w:val="24"/>
        </w:rPr>
        <w:t xml:space="preserve">Orlando’s </w:t>
      </w:r>
      <w:r>
        <w:rPr>
          <w:rFonts w:ascii="Times New Roman" w:hAnsi="Times New Roman" w:cs="Times New Roman"/>
          <w:sz w:val="24"/>
          <w:szCs w:val="24"/>
        </w:rPr>
        <w:t>pride is initially contrasted with</w:t>
      </w:r>
      <w:r w:rsidRPr="00F3177E">
        <w:rPr>
          <w:rFonts w:ascii="Times New Roman" w:hAnsi="Times New Roman" w:cs="Times New Roman"/>
          <w:sz w:val="24"/>
          <w:szCs w:val="24"/>
        </w:rPr>
        <w:t xml:space="preserve"> Adam’s humble devotion</w:t>
      </w:r>
      <w:r>
        <w:rPr>
          <w:rFonts w:ascii="Times New Roman" w:hAnsi="Times New Roman" w:cs="Times New Roman"/>
          <w:sz w:val="24"/>
          <w:szCs w:val="24"/>
        </w:rPr>
        <w:t>, it is his gratitude to</w:t>
      </w:r>
      <w:r w:rsidRPr="00F3177E">
        <w:rPr>
          <w:rFonts w:ascii="Times New Roman" w:hAnsi="Times New Roman" w:cs="Times New Roman"/>
          <w:sz w:val="24"/>
          <w:szCs w:val="24"/>
        </w:rPr>
        <w:t xml:space="preserve"> Adam rather than the thought of the five hundred crowns </w:t>
      </w:r>
      <w:r>
        <w:rPr>
          <w:rFonts w:ascii="Times New Roman" w:hAnsi="Times New Roman" w:cs="Times New Roman"/>
          <w:sz w:val="24"/>
          <w:szCs w:val="24"/>
        </w:rPr>
        <w:t>that sustains him as he is eventually persuaded</w:t>
      </w:r>
      <w:r w:rsidRPr="00F3177E">
        <w:rPr>
          <w:rFonts w:ascii="Times New Roman" w:hAnsi="Times New Roman" w:cs="Times New Roman"/>
          <w:sz w:val="24"/>
          <w:szCs w:val="24"/>
        </w:rPr>
        <w:t xml:space="preserve"> to make good his escape</w:t>
      </w:r>
      <w:r>
        <w:rPr>
          <w:rFonts w:ascii="Times New Roman" w:hAnsi="Times New Roman" w:cs="Times New Roman"/>
          <w:sz w:val="24"/>
          <w:szCs w:val="24"/>
        </w:rPr>
        <w:t>: he praises Adam for his “constant service” with no thought of reward (2.3.57</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It is striking, however, that Adam does feel he has been thoroughly recompensed, in that he has been given a chance to express his gratitude and so to “die well, and not [his] master’s debtor” (2.3.76).</w:t>
      </w:r>
      <w:r w:rsidR="001100B5">
        <w:rPr>
          <w:rFonts w:ascii="Times New Roman" w:hAnsi="Times New Roman" w:cs="Times New Roman"/>
          <w:sz w:val="24"/>
          <w:szCs w:val="24"/>
        </w:rPr>
        <w:t xml:space="preserve"> </w:t>
      </w:r>
      <w:r>
        <w:rPr>
          <w:rFonts w:ascii="Times New Roman" w:hAnsi="Times New Roman" w:cs="Times New Roman"/>
          <w:sz w:val="24"/>
          <w:szCs w:val="24"/>
        </w:rPr>
        <w:t>The financial metaphor which he uses here suggests that the rewards he hopes to gain from returning his master’s love and thus consolidating their friendship are absolutely as real as the five hundred crowns.</w:t>
      </w:r>
      <w:r w:rsidR="001100B5">
        <w:rPr>
          <w:rFonts w:ascii="Times New Roman" w:hAnsi="Times New Roman" w:cs="Times New Roman"/>
          <w:sz w:val="24"/>
          <w:szCs w:val="24"/>
        </w:rPr>
        <w:t xml:space="preserve"> </w:t>
      </w:r>
    </w:p>
    <w:p xmlns:wp14="http://schemas.microsoft.com/office/word/2010/wordml" w:rsidR="004A0C3C" w:rsidP="001D5058" w:rsidRDefault="004A0C3C" w14:paraId="4BDABBB1"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Adam and Orlando’s relationship does indeed develop from now on into a fulfilling friendship between equals, which, like Celia and Rosalind’s, is based on gratitude and mutual sympathy.</w:t>
      </w:r>
      <w:r w:rsidR="001100B5">
        <w:rPr>
          <w:rFonts w:ascii="Times New Roman" w:hAnsi="Times New Roman" w:cs="Times New Roman"/>
          <w:sz w:val="24"/>
          <w:szCs w:val="24"/>
        </w:rPr>
        <w:t xml:space="preserve"> </w:t>
      </w:r>
      <w:r>
        <w:rPr>
          <w:rFonts w:ascii="Times New Roman" w:hAnsi="Times New Roman" w:cs="Times New Roman"/>
          <w:sz w:val="24"/>
          <w:szCs w:val="24"/>
        </w:rPr>
        <w:t>When they too have inevitably made their way to the forest, Orlando refuses to take food until, “like a doe</w:t>
      </w:r>
      <w:r w:rsidR="0051343C">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he</w:t>
      </w:r>
      <w:r>
        <w:rPr>
          <w:rFonts w:ascii="Times New Roman" w:hAnsi="Times New Roman" w:cs="Times New Roman"/>
          <w:sz w:val="24"/>
          <w:szCs w:val="24"/>
        </w:rPr>
        <w:t xml:space="preserve"> “go[es] to find [his] faun,”</w:t>
      </w:r>
      <w:r w:rsidRPr="00F3177E">
        <w:rPr>
          <w:rFonts w:ascii="Times New Roman" w:hAnsi="Times New Roman" w:cs="Times New Roman"/>
          <w:sz w:val="24"/>
          <w:szCs w:val="24"/>
        </w:rPr>
        <w:t xml:space="preserve"> </w:t>
      </w:r>
      <w:r>
        <w:rPr>
          <w:rFonts w:ascii="Times New Roman" w:hAnsi="Times New Roman" w:cs="Times New Roman"/>
          <w:sz w:val="24"/>
          <w:szCs w:val="24"/>
        </w:rPr>
        <w:t>recogn</w:t>
      </w:r>
      <w:r w:rsidR="0051343C">
        <w:rPr>
          <w:rFonts w:ascii="Times New Roman" w:hAnsi="Times New Roman" w:cs="Times New Roman"/>
          <w:sz w:val="24"/>
          <w:szCs w:val="24"/>
        </w:rPr>
        <w:t>izing</w:t>
      </w:r>
      <w:r>
        <w:rPr>
          <w:rFonts w:ascii="Times New Roman" w:hAnsi="Times New Roman" w:cs="Times New Roman"/>
          <w:sz w:val="24"/>
          <w:szCs w:val="24"/>
        </w:rPr>
        <w:t xml:space="preserve"> that Adam has “limp’d” after him in “pure love” (2.7.128</w:t>
      </w:r>
      <w:r w:rsidR="001100B5">
        <w:rPr>
          <w:rFonts w:ascii="Times New Roman" w:hAnsi="Times New Roman" w:cs="Times New Roman"/>
          <w:sz w:val="24"/>
          <w:szCs w:val="24"/>
        </w:rPr>
        <w:t>–</w:t>
      </w:r>
      <w:r>
        <w:rPr>
          <w:rFonts w:ascii="Times New Roman" w:hAnsi="Times New Roman" w:cs="Times New Roman"/>
          <w:sz w:val="24"/>
          <w:szCs w:val="24"/>
        </w:rPr>
        <w:t>31).</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Paradoxically, </w:t>
      </w:r>
      <w:r w:rsidRPr="00F3177E">
        <w:rPr>
          <w:rFonts w:ascii="Times New Roman" w:hAnsi="Times New Roman" w:cs="Times New Roman"/>
          <w:sz w:val="24"/>
          <w:szCs w:val="24"/>
        </w:rPr>
        <w:t>Orlando’s dr</w:t>
      </w:r>
      <w:r>
        <w:rPr>
          <w:rFonts w:ascii="Times New Roman" w:hAnsi="Times New Roman" w:cs="Times New Roman"/>
          <w:sz w:val="24"/>
          <w:szCs w:val="24"/>
        </w:rPr>
        <w:t xml:space="preserve">ive to preserve his own life is </w:t>
      </w:r>
      <w:r w:rsidRPr="00F3177E">
        <w:rPr>
          <w:rFonts w:ascii="Times New Roman" w:hAnsi="Times New Roman" w:cs="Times New Roman"/>
          <w:sz w:val="24"/>
          <w:szCs w:val="24"/>
        </w:rPr>
        <w:t>strengthened by his new focus on preserving Adam’s</w:t>
      </w:r>
      <w:r>
        <w:rPr>
          <w:rFonts w:ascii="Times New Roman" w:hAnsi="Times New Roman" w:cs="Times New Roman"/>
          <w:sz w:val="24"/>
          <w:szCs w:val="24"/>
        </w:rPr>
        <w:t xml:space="preserve"> rather than his own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His gratitude leads him to reject his earlier proud squeamishness and resolve to find food by violent means if necessary</w:t>
      </w:r>
      <w:r>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and he initially attempts to steal food from the exiled </w:t>
      </w:r>
      <w:r w:rsidR="005A3025">
        <w:rPr>
          <w:rFonts w:ascii="Times New Roman" w:hAnsi="Times New Roman" w:cs="Times New Roman"/>
          <w:sz w:val="24"/>
          <w:szCs w:val="24"/>
        </w:rPr>
        <w:t>duke</w:t>
      </w:r>
      <w:r>
        <w:rPr>
          <w:rFonts w:ascii="Times New Roman" w:hAnsi="Times New Roman" w:cs="Times New Roman"/>
          <w:sz w:val="24"/>
          <w:szCs w:val="24"/>
        </w:rPr>
        <w:t xml:space="preserve"> (2.6.</w:t>
      </w:r>
      <w:r w:rsidRPr="00F3177E">
        <w:rPr>
          <w:rFonts w:ascii="Times New Roman" w:hAnsi="Times New Roman" w:cs="Times New Roman"/>
          <w:sz w:val="24"/>
          <w:szCs w:val="24"/>
        </w:rPr>
        <w:t>6</w:t>
      </w:r>
      <w:r w:rsidR="001100B5">
        <w:rPr>
          <w:rFonts w:ascii="Times New Roman" w:hAnsi="Times New Roman" w:cs="Times New Roman"/>
          <w:sz w:val="24"/>
          <w:szCs w:val="24"/>
        </w:rPr>
        <w:t>–</w:t>
      </w:r>
      <w:r w:rsidRPr="00F3177E">
        <w:rPr>
          <w:rFonts w:ascii="Times New Roman" w:hAnsi="Times New Roman" w:cs="Times New Roman"/>
          <w:sz w:val="24"/>
          <w:szCs w:val="24"/>
        </w:rPr>
        <w:t>8</w:t>
      </w:r>
      <w:r>
        <w:rPr>
          <w:rFonts w:ascii="Times New Roman" w:hAnsi="Times New Roman" w:cs="Times New Roman"/>
          <w:sz w:val="24"/>
          <w:szCs w:val="24"/>
        </w:rPr>
        <w:t>, 2.7.88</w:t>
      </w:r>
      <w:r w:rsidR="001100B5">
        <w:rPr>
          <w:rFonts w:ascii="Times New Roman" w:hAnsi="Times New Roman" w:cs="Times New Roman"/>
          <w:sz w:val="24"/>
          <w:szCs w:val="24"/>
        </w:rPr>
        <w:t>–</w:t>
      </w:r>
      <w:r>
        <w:rPr>
          <w:rFonts w:ascii="Times New Roman" w:hAnsi="Times New Roman" w:cs="Times New Roman"/>
          <w:sz w:val="24"/>
          <w:szCs w:val="24"/>
        </w:rPr>
        <w:t>99</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One can see again the role that suffering plays in strengthening the bonds of friendship, but here g</w:t>
      </w:r>
      <w:r w:rsidRPr="00F3177E">
        <w:rPr>
          <w:rFonts w:ascii="Times New Roman" w:hAnsi="Times New Roman" w:cs="Times New Roman"/>
          <w:sz w:val="24"/>
          <w:szCs w:val="24"/>
        </w:rPr>
        <w:t>ratitude, which</w:t>
      </w:r>
      <w:r>
        <w:rPr>
          <w:rFonts w:ascii="Times New Roman" w:hAnsi="Times New Roman" w:cs="Times New Roman"/>
          <w:sz w:val="24"/>
          <w:szCs w:val="24"/>
        </w:rPr>
        <w:t>,</w:t>
      </w:r>
      <w:r w:rsidRPr="00F3177E">
        <w:rPr>
          <w:rFonts w:ascii="Times New Roman" w:hAnsi="Times New Roman" w:cs="Times New Roman"/>
          <w:sz w:val="24"/>
          <w:szCs w:val="24"/>
        </w:rPr>
        <w:t xml:space="preserve"> contra Jaques, is </w:t>
      </w:r>
      <w:r>
        <w:rPr>
          <w:rFonts w:ascii="Times New Roman" w:hAnsi="Times New Roman" w:cs="Times New Roman"/>
          <w:sz w:val="24"/>
          <w:szCs w:val="24"/>
        </w:rPr>
        <w:t xml:space="preserve">shown to lie </w:t>
      </w:r>
      <w:r w:rsidRPr="00F3177E">
        <w:rPr>
          <w:rFonts w:ascii="Times New Roman" w:hAnsi="Times New Roman" w:cs="Times New Roman"/>
          <w:sz w:val="24"/>
          <w:szCs w:val="24"/>
        </w:rPr>
        <w:t>at the heart of our impulse to transcend the baser forms of self-love in friendship</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proves also </w:t>
      </w:r>
      <w:r>
        <w:rPr>
          <w:rFonts w:ascii="Times New Roman" w:hAnsi="Times New Roman" w:cs="Times New Roman"/>
          <w:sz w:val="24"/>
          <w:szCs w:val="24"/>
        </w:rPr>
        <w:t>to be absolutely central to</w:t>
      </w:r>
      <w:r w:rsidRPr="00F3177E">
        <w:rPr>
          <w:rFonts w:ascii="Times New Roman" w:hAnsi="Times New Roman" w:cs="Times New Roman"/>
          <w:sz w:val="24"/>
          <w:szCs w:val="24"/>
        </w:rPr>
        <w:t xml:space="preserve"> our a</w:t>
      </w:r>
      <w:r>
        <w:rPr>
          <w:rFonts w:ascii="Times New Roman" w:hAnsi="Times New Roman" w:cs="Times New Roman"/>
          <w:sz w:val="24"/>
          <w:szCs w:val="24"/>
        </w:rPr>
        <w:t>ttachment to life itself, since it leads to that sense of complete trust and harmony upon which a truly fulfilling life is founded.</w:t>
      </w:r>
      <w:r w:rsidR="001100B5">
        <w:rPr>
          <w:rFonts w:ascii="Times New Roman" w:hAnsi="Times New Roman" w:cs="Times New Roman"/>
          <w:sz w:val="24"/>
          <w:szCs w:val="24"/>
        </w:rPr>
        <w:t xml:space="preserve"> </w:t>
      </w:r>
      <w:r>
        <w:rPr>
          <w:rFonts w:ascii="Times New Roman" w:hAnsi="Times New Roman" w:cs="Times New Roman"/>
          <w:sz w:val="24"/>
          <w:szCs w:val="24"/>
        </w:rPr>
        <w:t>Adam’s humble devotion also seems to make Orlando question his own pride, an important stage in his development, which perhaps enables him to reach a point where he is worthy of Rosalind’s love.</w:t>
      </w:r>
      <w:r w:rsidR="001100B5">
        <w:rPr>
          <w:rFonts w:ascii="Times New Roman" w:hAnsi="Times New Roman" w:cs="Times New Roman"/>
          <w:sz w:val="24"/>
          <w:szCs w:val="24"/>
        </w:rPr>
        <w:t xml:space="preserve"> </w:t>
      </w:r>
      <w:r>
        <w:rPr>
          <w:rFonts w:ascii="Times New Roman" w:hAnsi="Times New Roman" w:cs="Times New Roman"/>
          <w:sz w:val="24"/>
          <w:szCs w:val="24"/>
        </w:rPr>
        <w:t>He hopes now to “light upon some settled low content” and seems to have lost his urge to distinguish himself (2.3.68).</w:t>
      </w:r>
    </w:p>
    <w:p xmlns:wp14="http://schemas.microsoft.com/office/word/2010/wordml" w:rsidR="004A0C3C" w:rsidP="001D5058" w:rsidRDefault="004A0C3C" w14:paraId="6A6E09E2"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second part of Shakespeare’s argument is therefore that The Good Life is rooted in self-love, but a self-love which has been radically transformed.</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Suffering comes to be seen as the inevitable price of true </w:t>
      </w:r>
      <w:r w:rsidR="00A767B3">
        <w:rPr>
          <w:rFonts w:ascii="Times New Roman" w:hAnsi="Times New Roman" w:cs="Times New Roman"/>
          <w:sz w:val="24"/>
          <w:szCs w:val="24"/>
        </w:rPr>
        <w:t>fulfillment</w:t>
      </w:r>
      <w:r>
        <w:rPr>
          <w:rFonts w:ascii="Times New Roman" w:hAnsi="Times New Roman" w:cs="Times New Roman"/>
          <w:sz w:val="24"/>
          <w:szCs w:val="24"/>
        </w:rPr>
        <w:t xml:space="preserve"> once one has experienced the robust and temperate joy which is to be found in those friendships where both the parties involved are willing to sacrifice their own pride and pleasures in order to achieve a greater intimacy.</w:t>
      </w:r>
      <w:r w:rsidR="001100B5">
        <w:rPr>
          <w:rFonts w:ascii="Times New Roman" w:hAnsi="Times New Roman" w:cs="Times New Roman"/>
          <w:sz w:val="24"/>
          <w:szCs w:val="24"/>
        </w:rPr>
        <w:t xml:space="preserve"> </w:t>
      </w:r>
      <w:r>
        <w:rPr>
          <w:rFonts w:ascii="Times New Roman" w:hAnsi="Times New Roman" w:cs="Times New Roman"/>
          <w:sz w:val="24"/>
          <w:szCs w:val="24"/>
        </w:rPr>
        <w:t>The forest setting which forms the backdrop to much of the play seems designed to show that the true test of love is loyalty in the face of suffering.</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As </w:t>
      </w:r>
      <w:r w:rsidR="00110E3F">
        <w:rPr>
          <w:rFonts w:ascii="Times New Roman" w:hAnsi="Times New Roman" w:cs="Times New Roman"/>
          <w:sz w:val="24"/>
          <w:szCs w:val="24"/>
        </w:rPr>
        <w:t>Amiens’s</w:t>
      </w:r>
      <w:r>
        <w:rPr>
          <w:rFonts w:ascii="Times New Roman" w:hAnsi="Times New Roman" w:cs="Times New Roman"/>
          <w:sz w:val="24"/>
          <w:szCs w:val="24"/>
        </w:rPr>
        <w:t xml:space="preserve"> song states, “Most friendship is feigning, most loving mere folly” when seen from the perspective of the “winter wind” and the “green holly,” which is alone truly “jolly,” presumably because hardship binds men together with ties of gratitude and trust such as those we have seen form between Adam and Orlando (2.7.180</w:t>
      </w:r>
      <w:r w:rsidR="001100B5">
        <w:rPr>
          <w:rFonts w:ascii="Times New Roman" w:hAnsi="Times New Roman" w:cs="Times New Roman"/>
          <w:sz w:val="24"/>
          <w:szCs w:val="24"/>
        </w:rPr>
        <w:t>–</w:t>
      </w:r>
      <w:r>
        <w:rPr>
          <w:rFonts w:ascii="Times New Roman" w:hAnsi="Times New Roman" w:cs="Times New Roman"/>
          <w:sz w:val="24"/>
          <w:szCs w:val="24"/>
        </w:rPr>
        <w:t>83).</w:t>
      </w:r>
      <w:r w:rsidR="00EF2D4D">
        <w:rPr>
          <w:rFonts w:ascii="Times New Roman" w:hAnsi="Times New Roman" w:cs="Times New Roman"/>
          <w:sz w:val="24"/>
          <w:szCs w:val="24"/>
        </w:rPr>
        <w:t xml:space="preserve"> </w:t>
      </w:r>
      <w:r>
        <w:rPr>
          <w:rFonts w:ascii="Times New Roman" w:hAnsi="Times New Roman" w:cs="Times New Roman"/>
          <w:sz w:val="24"/>
          <w:szCs w:val="24"/>
        </w:rPr>
        <w:t>In contrast, “the envious court” seems to encourage flattery and ingratitude, reminding us again that hon</w:t>
      </w:r>
      <w:r w:rsidR="00CE1E7B">
        <w:rPr>
          <w:rFonts w:ascii="Times New Roman" w:hAnsi="Times New Roman" w:cs="Times New Roman"/>
          <w:sz w:val="24"/>
          <w:szCs w:val="24"/>
        </w:rPr>
        <w:t>or</w:t>
      </w:r>
      <w:r>
        <w:rPr>
          <w:rFonts w:ascii="Times New Roman" w:hAnsi="Times New Roman" w:cs="Times New Roman"/>
          <w:sz w:val="24"/>
          <w:szCs w:val="24"/>
        </w:rPr>
        <w:t xml:space="preserve"> has no place in The Good Life (2.1.1</w:t>
      </w:r>
      <w:r w:rsidR="001100B5">
        <w:rPr>
          <w:rFonts w:ascii="Times New Roman" w:hAnsi="Times New Roman" w:cs="Times New Roman"/>
          <w:sz w:val="24"/>
          <w:szCs w:val="24"/>
        </w:rPr>
        <w:t>–</w:t>
      </w:r>
      <w:r>
        <w:rPr>
          <w:rFonts w:ascii="Times New Roman" w:hAnsi="Times New Roman" w:cs="Times New Roman"/>
          <w:sz w:val="24"/>
          <w:szCs w:val="24"/>
        </w:rPr>
        <w:t>11, 2.7.175</w:t>
      </w:r>
      <w:r w:rsidR="001100B5">
        <w:rPr>
          <w:rFonts w:ascii="Times New Roman" w:hAnsi="Times New Roman" w:cs="Times New Roman"/>
          <w:sz w:val="24"/>
          <w:szCs w:val="24"/>
        </w:rPr>
        <w:t>–</w:t>
      </w:r>
      <w:r>
        <w:rPr>
          <w:rFonts w:ascii="Times New Roman" w:hAnsi="Times New Roman" w:cs="Times New Roman"/>
          <w:sz w:val="24"/>
          <w:szCs w:val="24"/>
        </w:rPr>
        <w:t xml:space="preserve">76, </w:t>
      </w:r>
      <w:r w:rsidR="00312431">
        <w:rPr>
          <w:rFonts w:ascii="Times New Roman" w:hAnsi="Times New Roman" w:cs="Times New Roman"/>
          <w:sz w:val="24"/>
          <w:szCs w:val="24"/>
        </w:rPr>
        <w:t>2.7.</w:t>
      </w:r>
      <w:r>
        <w:rPr>
          <w:rFonts w:ascii="Times New Roman" w:hAnsi="Times New Roman" w:cs="Times New Roman"/>
          <w:sz w:val="24"/>
          <w:szCs w:val="24"/>
        </w:rPr>
        <w:t>185</w:t>
      </w:r>
      <w:r w:rsidR="001100B5">
        <w:rPr>
          <w:rFonts w:ascii="Times New Roman" w:hAnsi="Times New Roman" w:cs="Times New Roman"/>
          <w:sz w:val="24"/>
          <w:szCs w:val="24"/>
        </w:rPr>
        <w:t>–</w:t>
      </w:r>
      <w:r>
        <w:rPr>
          <w:rFonts w:ascii="Times New Roman" w:hAnsi="Times New Roman" w:cs="Times New Roman"/>
          <w:sz w:val="24"/>
          <w:szCs w:val="24"/>
        </w:rPr>
        <w:t>89).</w:t>
      </w:r>
    </w:p>
    <w:p xmlns:wp14="http://schemas.microsoft.com/office/word/2010/wordml" w:rsidR="004A0C3C" w:rsidP="001D5058" w:rsidRDefault="004A0C3C" w14:paraId="66A4E786" wp14:textId="77777777">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The introduction of </w:t>
      </w:r>
      <w:r>
        <w:rPr>
          <w:rFonts w:ascii="Times New Roman" w:hAnsi="Times New Roman" w:cs="Times New Roman"/>
          <w:sz w:val="24"/>
          <w:szCs w:val="24"/>
        </w:rPr>
        <w:t xml:space="preserve">the shepherds </w:t>
      </w:r>
      <w:r w:rsidRPr="00F3177E">
        <w:rPr>
          <w:rFonts w:ascii="Times New Roman" w:hAnsi="Times New Roman" w:cs="Times New Roman"/>
          <w:sz w:val="24"/>
          <w:szCs w:val="24"/>
        </w:rPr>
        <w:t xml:space="preserve">Silvius </w:t>
      </w:r>
      <w:r>
        <w:rPr>
          <w:rFonts w:ascii="Times New Roman" w:hAnsi="Times New Roman" w:cs="Times New Roman"/>
          <w:sz w:val="24"/>
          <w:szCs w:val="24"/>
        </w:rPr>
        <w:t>and Corin enables Shakespeare to extend his</w:t>
      </w:r>
      <w:r w:rsidRPr="00F3177E">
        <w:rPr>
          <w:rFonts w:ascii="Times New Roman" w:hAnsi="Times New Roman" w:cs="Times New Roman"/>
          <w:sz w:val="24"/>
          <w:szCs w:val="24"/>
        </w:rPr>
        <w:t xml:space="preserve"> meditation on the pr</w:t>
      </w:r>
      <w:r>
        <w:rPr>
          <w:rFonts w:ascii="Times New Roman" w:hAnsi="Times New Roman" w:cs="Times New Roman"/>
          <w:sz w:val="24"/>
          <w:szCs w:val="24"/>
        </w:rPr>
        <w:t>oper role and status of self-love and the bodily appetites to encompass sexual desire.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Silvius feels that his older friend</w:t>
      </w:r>
      <w:r>
        <w:rPr>
          <w:rFonts w:ascii="Times New Roman" w:hAnsi="Times New Roman" w:cs="Times New Roman"/>
          <w:sz w:val="24"/>
          <w:szCs w:val="24"/>
        </w:rPr>
        <w:t xml:space="preserve">, Corin, </w:t>
      </w:r>
      <w:r w:rsidRPr="00F3177E">
        <w:rPr>
          <w:rFonts w:ascii="Times New Roman" w:hAnsi="Times New Roman" w:cs="Times New Roman"/>
          <w:sz w:val="24"/>
          <w:szCs w:val="24"/>
        </w:rPr>
        <w:t>cannot have been a true lover if he has forgotten any of the little romantic gestures that character</w:t>
      </w:r>
      <w:r w:rsidR="00957E68">
        <w:rPr>
          <w:rFonts w:ascii="Times New Roman" w:hAnsi="Times New Roman" w:cs="Times New Roman"/>
          <w:sz w:val="24"/>
          <w:szCs w:val="24"/>
        </w:rPr>
        <w:t>ize</w:t>
      </w:r>
      <w:r w:rsidRPr="00F3177E">
        <w:rPr>
          <w:rFonts w:ascii="Times New Roman" w:hAnsi="Times New Roman" w:cs="Times New Roman"/>
          <w:sz w:val="24"/>
          <w:szCs w:val="24"/>
        </w:rPr>
        <w:t xml:space="preserve"> the start of a love affair.</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To</w:t>
      </w:r>
      <w:r>
        <w:rPr>
          <w:rFonts w:ascii="Times New Roman" w:hAnsi="Times New Roman" w:cs="Times New Roman"/>
          <w:sz w:val="24"/>
          <w:szCs w:val="24"/>
        </w:rPr>
        <w:t>uchstone, however, knows that “</w:t>
      </w:r>
      <w:r w:rsidRPr="00F3177E">
        <w:rPr>
          <w:rFonts w:ascii="Times New Roman" w:hAnsi="Times New Roman" w:cs="Times New Roman"/>
          <w:sz w:val="24"/>
          <w:szCs w:val="24"/>
        </w:rPr>
        <w:t>as all is mortal in nature, so is all</w:t>
      </w:r>
      <w:r>
        <w:rPr>
          <w:rFonts w:ascii="Times New Roman" w:hAnsi="Times New Roman" w:cs="Times New Roman"/>
          <w:sz w:val="24"/>
          <w:szCs w:val="24"/>
        </w:rPr>
        <w:t xml:space="preserve"> nature in love mortal in folly” (2.4.</w:t>
      </w:r>
      <w:r w:rsidRPr="00F3177E">
        <w:rPr>
          <w:rFonts w:ascii="Times New Roman" w:hAnsi="Times New Roman" w:cs="Times New Roman"/>
          <w:sz w:val="24"/>
          <w:szCs w:val="24"/>
        </w:rPr>
        <w:t>55</w:t>
      </w:r>
      <w:r w:rsidR="001100B5">
        <w:rPr>
          <w:rFonts w:ascii="Times New Roman" w:hAnsi="Times New Roman" w:cs="Times New Roman"/>
          <w:sz w:val="24"/>
          <w:szCs w:val="24"/>
        </w:rPr>
        <w:t>–</w:t>
      </w:r>
      <w:r>
        <w:rPr>
          <w:rFonts w:ascii="Times New Roman" w:hAnsi="Times New Roman" w:cs="Times New Roman"/>
          <w:sz w:val="24"/>
          <w:szCs w:val="24"/>
        </w:rPr>
        <w:t>5</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His claim to be a “true lover” despite the fact that his passion “grows something stale” suggests that love is not in its essence the fierce desire that drives Silvius to run frantically about the forest (2.4.54, </w:t>
      </w:r>
      <w:r w:rsidR="00312431">
        <w:rPr>
          <w:rFonts w:ascii="Times New Roman" w:hAnsi="Times New Roman" w:cs="Times New Roman"/>
          <w:sz w:val="24"/>
          <w:szCs w:val="24"/>
        </w:rPr>
        <w:t>2.4.</w:t>
      </w:r>
      <w:r>
        <w:rPr>
          <w:rFonts w:ascii="Times New Roman" w:hAnsi="Times New Roman" w:cs="Times New Roman"/>
          <w:sz w:val="24"/>
          <w:szCs w:val="24"/>
        </w:rPr>
        <w:t>62).</w:t>
      </w:r>
      <w:r w:rsidR="001100B5">
        <w:rPr>
          <w:rFonts w:ascii="Times New Roman" w:hAnsi="Times New Roman" w:cs="Times New Roman"/>
          <w:sz w:val="24"/>
          <w:szCs w:val="24"/>
        </w:rPr>
        <w:t xml:space="preserve"> </w:t>
      </w:r>
      <w:r>
        <w:rPr>
          <w:rFonts w:ascii="Times New Roman" w:hAnsi="Times New Roman" w:cs="Times New Roman"/>
          <w:sz w:val="24"/>
          <w:szCs w:val="24"/>
        </w:rPr>
        <w:t>Touchstone’s first love, Jane Smile, no doubt possessed the superficial beauty that her name implies, but he has clearly come to value sturdier qualities, as his courtship of Audrey is soon to reveal (2.4.46</w:t>
      </w:r>
      <w:r w:rsidR="001100B5">
        <w:rPr>
          <w:rFonts w:ascii="Times New Roman" w:hAnsi="Times New Roman" w:cs="Times New Roman"/>
          <w:sz w:val="24"/>
          <w:szCs w:val="24"/>
        </w:rPr>
        <w:t>–</w:t>
      </w:r>
      <w:r>
        <w:rPr>
          <w:rFonts w:ascii="Times New Roman" w:hAnsi="Times New Roman" w:cs="Times New Roman"/>
          <w:sz w:val="24"/>
          <w:szCs w:val="24"/>
        </w:rPr>
        <w:t>48).</w:t>
      </w:r>
      <w:r w:rsidR="001100B5">
        <w:rPr>
          <w:rFonts w:ascii="Times New Roman" w:hAnsi="Times New Roman" w:cs="Times New Roman"/>
          <w:sz w:val="24"/>
          <w:szCs w:val="24"/>
        </w:rPr>
        <w:t xml:space="preserve"> </w:t>
      </w:r>
      <w:r>
        <w:rPr>
          <w:rFonts w:ascii="Times New Roman" w:hAnsi="Times New Roman" w:cs="Times New Roman"/>
          <w:sz w:val="24"/>
          <w:szCs w:val="24"/>
        </w:rPr>
        <w:t>We have already seen in the earlier conversation between Rosalind and Celia that the main problem with beauty is its fleeting quality, its exposure to “Fortune,” as well as the fact that it rarely coincides with constancy (1.2.37</w:t>
      </w:r>
      <w:r w:rsidR="001100B5">
        <w:rPr>
          <w:rFonts w:ascii="Times New Roman" w:hAnsi="Times New Roman" w:cs="Times New Roman"/>
          <w:sz w:val="24"/>
          <w:szCs w:val="24"/>
        </w:rPr>
        <w:t>–</w:t>
      </w:r>
      <w:r>
        <w:rPr>
          <w:rFonts w:ascii="Times New Roman" w:hAnsi="Times New Roman" w:cs="Times New Roman"/>
          <w:sz w:val="24"/>
          <w:szCs w:val="24"/>
        </w:rPr>
        <w:t>39, 1.2.43</w:t>
      </w:r>
      <w:r w:rsidR="001100B5">
        <w:rPr>
          <w:rFonts w:ascii="Times New Roman" w:hAnsi="Times New Roman" w:cs="Times New Roman"/>
          <w:sz w:val="24"/>
          <w:szCs w:val="24"/>
        </w:rPr>
        <w:t>–</w:t>
      </w:r>
      <w:r>
        <w:rPr>
          <w:rFonts w:ascii="Times New Roman" w:hAnsi="Times New Roman" w:cs="Times New Roman"/>
          <w:sz w:val="24"/>
          <w:szCs w:val="24"/>
        </w:rPr>
        <w:t>44).</w:t>
      </w:r>
      <w:r w:rsidR="001100B5">
        <w:rPr>
          <w:rFonts w:ascii="Times New Roman" w:hAnsi="Times New Roman" w:cs="Times New Roman"/>
          <w:sz w:val="24"/>
          <w:szCs w:val="24"/>
        </w:rPr>
        <w:t xml:space="preserve"> </w:t>
      </w:r>
      <w:r>
        <w:rPr>
          <w:rFonts w:ascii="Times New Roman" w:hAnsi="Times New Roman" w:cs="Times New Roman"/>
          <w:sz w:val="24"/>
          <w:szCs w:val="24"/>
        </w:rPr>
        <w:t>Touchstone later echoes this point in his comment on the court ladies, reported by Jaques, that if they “be but young and fair, they have the gift to know it” (2.7.37</w:t>
      </w:r>
      <w:r w:rsidR="001100B5">
        <w:rPr>
          <w:rFonts w:ascii="Times New Roman" w:hAnsi="Times New Roman" w:cs="Times New Roman"/>
          <w:sz w:val="24"/>
          <w:szCs w:val="24"/>
        </w:rPr>
        <w:t>–</w:t>
      </w:r>
      <w:r>
        <w:rPr>
          <w:rFonts w:ascii="Times New Roman" w:hAnsi="Times New Roman" w:cs="Times New Roman"/>
          <w:sz w:val="24"/>
          <w:szCs w:val="24"/>
        </w:rPr>
        <w:t>38).</w:t>
      </w:r>
      <w:r w:rsidR="001100B5">
        <w:rPr>
          <w:rFonts w:ascii="Times New Roman" w:hAnsi="Times New Roman" w:cs="Times New Roman"/>
          <w:sz w:val="24"/>
          <w:szCs w:val="24"/>
        </w:rPr>
        <w:t xml:space="preserve"> </w:t>
      </w:r>
      <w:r>
        <w:rPr>
          <w:rFonts w:ascii="Times New Roman" w:hAnsi="Times New Roman" w:cs="Times New Roman"/>
          <w:sz w:val="24"/>
          <w:szCs w:val="24"/>
        </w:rPr>
        <w:t>The hallmark of Rosalind’s love is fidelity rather than intense desire, as is implied by her prolonged testing of Orlando, although the fact that she identifies with Silvius’s desperation reminds us that it is physical passion which gives romantic love its initial impetus (2.4.60</w:t>
      </w:r>
      <w:r w:rsidR="001100B5">
        <w:rPr>
          <w:rFonts w:ascii="Times New Roman" w:hAnsi="Times New Roman" w:cs="Times New Roman"/>
          <w:sz w:val="24"/>
          <w:szCs w:val="24"/>
        </w:rPr>
        <w:t>–</w:t>
      </w:r>
      <w:r>
        <w:rPr>
          <w:rFonts w:ascii="Times New Roman" w:hAnsi="Times New Roman" w:cs="Times New Roman"/>
          <w:sz w:val="24"/>
          <w:szCs w:val="24"/>
        </w:rPr>
        <w:t>61).</w:t>
      </w:r>
      <w:r w:rsidR="001100B5">
        <w:rPr>
          <w:rFonts w:ascii="Times New Roman" w:hAnsi="Times New Roman" w:cs="Times New Roman"/>
          <w:sz w:val="24"/>
          <w:szCs w:val="24"/>
        </w:rPr>
        <w:t xml:space="preserve"> </w:t>
      </w:r>
    </w:p>
    <w:p xmlns:wp14="http://schemas.microsoft.com/office/word/2010/wordml" w:rsidR="004A0C3C" w:rsidP="001D5058" w:rsidRDefault="004A0C3C" w14:paraId="2E37DDCF"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conversation between Touchstone and the two women in </w:t>
      </w:r>
      <w:r w:rsidR="00312431">
        <w:rPr>
          <w:rFonts w:ascii="Times New Roman" w:hAnsi="Times New Roman" w:cs="Times New Roman"/>
          <w:sz w:val="24"/>
          <w:szCs w:val="24"/>
        </w:rPr>
        <w:t>act 1</w:t>
      </w:r>
      <w:r>
        <w:rPr>
          <w:rFonts w:ascii="Times New Roman" w:hAnsi="Times New Roman" w:cs="Times New Roman"/>
          <w:sz w:val="24"/>
          <w:szCs w:val="24"/>
        </w:rPr>
        <w:t xml:space="preserve">, scene </w:t>
      </w:r>
      <w:r w:rsidR="00A97B3D">
        <w:rPr>
          <w:rFonts w:ascii="Times New Roman" w:hAnsi="Times New Roman" w:cs="Times New Roman"/>
          <w:sz w:val="24"/>
          <w:szCs w:val="24"/>
        </w:rPr>
        <w:t>2</w:t>
      </w:r>
      <w:r>
        <w:rPr>
          <w:rFonts w:ascii="Times New Roman" w:hAnsi="Times New Roman" w:cs="Times New Roman"/>
          <w:sz w:val="24"/>
          <w:szCs w:val="24"/>
        </w:rPr>
        <w:t xml:space="preserve"> might have led us to anticipate, the third issue that Shakespeare raises is the crucial one of the relationship between “wit” and The Good Life.</w:t>
      </w:r>
      <w:r w:rsidR="001100B5">
        <w:rPr>
          <w:rFonts w:ascii="Times New Roman" w:hAnsi="Times New Roman" w:cs="Times New Roman"/>
          <w:sz w:val="24"/>
          <w:szCs w:val="24"/>
        </w:rPr>
        <w:t xml:space="preserve"> </w:t>
      </w:r>
      <w:r w:rsidR="005A3025">
        <w:rPr>
          <w:rFonts w:ascii="Times New Roman" w:hAnsi="Times New Roman" w:cs="Times New Roman"/>
          <w:sz w:val="24"/>
          <w:szCs w:val="24"/>
        </w:rPr>
        <w:t>Jaques’s</w:t>
      </w:r>
      <w:r>
        <w:rPr>
          <w:rFonts w:ascii="Times New Roman" w:hAnsi="Times New Roman" w:cs="Times New Roman"/>
          <w:sz w:val="24"/>
          <w:szCs w:val="24"/>
        </w:rPr>
        <w:t xml:space="preserve"> account of the ages of man is triggered by Duke Senior’s typically compassionate reflections on Orlando’s plight:</w:t>
      </w:r>
    </w:p>
    <w:p xmlns:wp14="http://schemas.microsoft.com/office/word/2010/wordml" w:rsidR="004A0C3C" w:rsidP="009F459D" w:rsidRDefault="004A0C3C" w14:paraId="30D2CD4D"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We are not all alone unhappy:</w:t>
      </w:r>
    </w:p>
    <w:p xmlns:wp14="http://schemas.microsoft.com/office/word/2010/wordml" w:rsidR="004A0C3C" w:rsidP="009F459D" w:rsidRDefault="004A0C3C" w14:paraId="6670BE2D"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The wide and universal theatre</w:t>
      </w:r>
    </w:p>
    <w:p xmlns:wp14="http://schemas.microsoft.com/office/word/2010/wordml" w:rsidR="004A0C3C" w:rsidP="009F459D" w:rsidRDefault="004A0C3C" w14:paraId="5D54DEF5"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Presents more useful pageants than the scene</w:t>
      </w:r>
    </w:p>
    <w:p xmlns:wp14="http://schemas.microsoft.com/office/word/2010/wordml" w:rsidR="004A0C3C" w:rsidP="009F459D" w:rsidRDefault="004A0C3C" w14:paraId="2512F267"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Wherein we play in.</w:t>
      </w:r>
    </w:p>
    <w:p xmlns:wp14="http://schemas.microsoft.com/office/word/2010/wordml" w:rsidR="004A0C3C" w:rsidP="009F459D" w:rsidRDefault="004A0C3C" w14:paraId="1182806D" wp14:textId="77777777">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t>(2.7.136</w:t>
      </w:r>
      <w:r w:rsidR="001100B5">
        <w:rPr>
          <w:rFonts w:ascii="Times New Roman" w:hAnsi="Times New Roman" w:cs="Times New Roman"/>
          <w:sz w:val="24"/>
          <w:szCs w:val="24"/>
        </w:rPr>
        <w:t>–</w:t>
      </w:r>
      <w:r>
        <w:rPr>
          <w:rFonts w:ascii="Times New Roman" w:hAnsi="Times New Roman" w:cs="Times New Roman"/>
          <w:sz w:val="24"/>
          <w:szCs w:val="24"/>
        </w:rPr>
        <w:t>39)</w:t>
      </w:r>
    </w:p>
    <w:p xmlns:wp14="http://schemas.microsoft.com/office/word/2010/wordml" w:rsidR="004A0C3C" w:rsidP="009F459D" w:rsidRDefault="004A0C3C" w14:paraId="30CE758F"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Whereas the </w:t>
      </w:r>
      <w:r w:rsidR="005A3025">
        <w:rPr>
          <w:rFonts w:ascii="Times New Roman" w:hAnsi="Times New Roman" w:cs="Times New Roman"/>
          <w:sz w:val="24"/>
          <w:szCs w:val="24"/>
        </w:rPr>
        <w:t>duke</w:t>
      </w:r>
      <w:r>
        <w:rPr>
          <w:rFonts w:ascii="Times New Roman" w:hAnsi="Times New Roman" w:cs="Times New Roman"/>
          <w:sz w:val="24"/>
          <w:szCs w:val="24"/>
        </w:rPr>
        <w:t xml:space="preserve"> uses the theatrical image to reflect sympathetically on the suffering of others,</w:t>
      </w:r>
      <w:r w:rsidR="001100B5">
        <w:rPr>
          <w:rFonts w:ascii="Times New Roman" w:hAnsi="Times New Roman" w:cs="Times New Roman"/>
          <w:sz w:val="24"/>
          <w:szCs w:val="24"/>
        </w:rPr>
        <w:t xml:space="preserve"> </w:t>
      </w:r>
      <w:r>
        <w:rPr>
          <w:rFonts w:ascii="Times New Roman" w:hAnsi="Times New Roman" w:cs="Times New Roman"/>
          <w:sz w:val="24"/>
          <w:szCs w:val="24"/>
        </w:rPr>
        <w:t>Jaques hijacks it to express a radical detachment.</w:t>
      </w:r>
      <w:r w:rsidR="001100B5">
        <w:rPr>
          <w:rFonts w:ascii="Times New Roman" w:hAnsi="Times New Roman" w:cs="Times New Roman"/>
          <w:sz w:val="24"/>
          <w:szCs w:val="24"/>
        </w:rPr>
        <w:t xml:space="preserve"> </w:t>
      </w:r>
      <w:r>
        <w:rPr>
          <w:rFonts w:ascii="Times New Roman" w:hAnsi="Times New Roman" w:cs="Times New Roman"/>
          <w:sz w:val="24"/>
          <w:szCs w:val="24"/>
        </w:rPr>
        <w:t>The experience of a lover, for instance, is reduced to a series of clichéd, external symptoms (2.7.147</w:t>
      </w:r>
      <w:r w:rsidR="001100B5">
        <w:rPr>
          <w:rFonts w:ascii="Times New Roman" w:hAnsi="Times New Roman" w:cs="Times New Roman"/>
          <w:sz w:val="24"/>
          <w:szCs w:val="24"/>
        </w:rPr>
        <w:t>–</w:t>
      </w:r>
      <w:r>
        <w:rPr>
          <w:rFonts w:ascii="Times New Roman" w:hAnsi="Times New Roman" w:cs="Times New Roman"/>
          <w:sz w:val="24"/>
          <w:szCs w:val="24"/>
        </w:rPr>
        <w:t>49).</w:t>
      </w:r>
      <w:r w:rsidR="001100B5">
        <w:rPr>
          <w:rFonts w:ascii="Times New Roman" w:hAnsi="Times New Roman" w:cs="Times New Roman"/>
          <w:sz w:val="24"/>
          <w:szCs w:val="24"/>
        </w:rPr>
        <w:t xml:space="preserve"> </w:t>
      </w:r>
      <w:r>
        <w:rPr>
          <w:rFonts w:ascii="Times New Roman" w:hAnsi="Times New Roman" w:cs="Times New Roman"/>
          <w:sz w:val="24"/>
          <w:szCs w:val="24"/>
        </w:rPr>
        <w:t>The famous speech is undermined, as many critics have real</w:t>
      </w:r>
      <w:r w:rsidR="00957E68">
        <w:rPr>
          <w:rFonts w:ascii="Times New Roman" w:hAnsi="Times New Roman" w:cs="Times New Roman"/>
          <w:sz w:val="24"/>
          <w:szCs w:val="24"/>
        </w:rPr>
        <w:t>ize</w:t>
      </w:r>
      <w:r>
        <w:rPr>
          <w:rFonts w:ascii="Times New Roman" w:hAnsi="Times New Roman" w:cs="Times New Roman"/>
          <w:sz w:val="24"/>
          <w:szCs w:val="24"/>
        </w:rPr>
        <w:t xml:space="preserve">d, by the entrance of Adam, whose fierce loyalty makes him so much more vividly alive than the senile, decrepit relic who represents old age in </w:t>
      </w:r>
      <w:r w:rsidR="005A3025">
        <w:rPr>
          <w:rFonts w:ascii="Times New Roman" w:hAnsi="Times New Roman" w:cs="Times New Roman"/>
          <w:sz w:val="24"/>
          <w:szCs w:val="24"/>
        </w:rPr>
        <w:t>Jaques’s</w:t>
      </w:r>
      <w:r>
        <w:rPr>
          <w:rFonts w:ascii="Times New Roman" w:hAnsi="Times New Roman" w:cs="Times New Roman"/>
          <w:sz w:val="24"/>
          <w:szCs w:val="24"/>
        </w:rPr>
        <w:t xml:space="preserve"> account.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One is not surprised to see Jaques begging to become the </w:t>
      </w:r>
      <w:r w:rsidR="005A3025">
        <w:rPr>
          <w:rFonts w:ascii="Times New Roman" w:hAnsi="Times New Roman" w:cs="Times New Roman"/>
          <w:sz w:val="24"/>
          <w:szCs w:val="24"/>
        </w:rPr>
        <w:t>duke</w:t>
      </w:r>
      <w:r>
        <w:rPr>
          <w:rFonts w:ascii="Times New Roman" w:hAnsi="Times New Roman" w:cs="Times New Roman"/>
          <w:sz w:val="24"/>
          <w:szCs w:val="24"/>
        </w:rPr>
        <w:t>’s fool, since this position would allow him to remain a detached spectator; he would be in the company, but not of it, and would comment generally on pride without concerning himself with any specific individual (2.7.42</w:t>
      </w:r>
      <w:r w:rsidR="001100B5">
        <w:rPr>
          <w:rFonts w:ascii="Times New Roman" w:hAnsi="Times New Roman" w:cs="Times New Roman"/>
          <w:sz w:val="24"/>
          <w:szCs w:val="24"/>
        </w:rPr>
        <w:t>–</w:t>
      </w:r>
      <w:r>
        <w:rPr>
          <w:rFonts w:ascii="Times New Roman" w:hAnsi="Times New Roman" w:cs="Times New Roman"/>
          <w:sz w:val="24"/>
          <w:szCs w:val="24"/>
        </w:rPr>
        <w:t>87).</w:t>
      </w:r>
      <w:r w:rsidR="001100B5">
        <w:rPr>
          <w:rFonts w:ascii="Times New Roman" w:hAnsi="Times New Roman" w:cs="Times New Roman"/>
          <w:sz w:val="24"/>
          <w:szCs w:val="24"/>
        </w:rPr>
        <w:t xml:space="preserve"> </w:t>
      </w:r>
      <w:r>
        <w:rPr>
          <w:rFonts w:ascii="Times New Roman" w:hAnsi="Times New Roman" w:cs="Times New Roman"/>
          <w:sz w:val="24"/>
          <w:szCs w:val="24"/>
        </w:rPr>
        <w:t>When he overhears the fool philosophizing, he merely begins to “crow” with laughter “that fools should be so deep contemplative,” managing to maintain his superiority even as he relishes Touchstone’s meditations on the insignificance and ephemerality of human life (2.7.28</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p>
    <w:p xmlns:wp14="http://schemas.microsoft.com/office/word/2010/wordml" w:rsidR="004A0C3C" w:rsidP="001D5058" w:rsidRDefault="004A0C3C" w14:paraId="72C74A74"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difference between Touchstone’s speech and </w:t>
      </w:r>
      <w:r w:rsidR="005A3025">
        <w:rPr>
          <w:rFonts w:ascii="Times New Roman" w:hAnsi="Times New Roman" w:cs="Times New Roman"/>
          <w:sz w:val="24"/>
          <w:szCs w:val="24"/>
        </w:rPr>
        <w:t>Jaques’s</w:t>
      </w:r>
      <w:r>
        <w:rPr>
          <w:rFonts w:ascii="Times New Roman" w:hAnsi="Times New Roman" w:cs="Times New Roman"/>
          <w:sz w:val="24"/>
          <w:szCs w:val="24"/>
        </w:rPr>
        <w:t xml:space="preserve"> reflections on the ages of man is that the fool sees human life as a process of “ripening” as well as “rotting” (2.7.24</w:t>
      </w:r>
      <w:r w:rsidR="001100B5">
        <w:rPr>
          <w:rFonts w:ascii="Times New Roman" w:hAnsi="Times New Roman" w:cs="Times New Roman"/>
          <w:sz w:val="24"/>
          <w:szCs w:val="24"/>
        </w:rPr>
        <w:t>–</w:t>
      </w:r>
      <w:r>
        <w:rPr>
          <w:rFonts w:ascii="Times New Roman" w:hAnsi="Times New Roman" w:cs="Times New Roman"/>
          <w:sz w:val="24"/>
          <w:szCs w:val="24"/>
        </w:rPr>
        <w:t>27).</w:t>
      </w:r>
      <w:r w:rsidR="001100B5">
        <w:rPr>
          <w:rFonts w:ascii="Times New Roman" w:hAnsi="Times New Roman" w:cs="Times New Roman"/>
          <w:sz w:val="24"/>
          <w:szCs w:val="24"/>
        </w:rPr>
        <w:t xml:space="preserve"> </w:t>
      </w:r>
      <w:r>
        <w:rPr>
          <w:rFonts w:ascii="Times New Roman" w:hAnsi="Times New Roman" w:cs="Times New Roman"/>
          <w:sz w:val="24"/>
          <w:szCs w:val="24"/>
        </w:rPr>
        <w:t>Shakespeare hints that Touchstone is not exploring the brevity of human life for its own sake, but as part of a larger desire to lead a thoroughly mature life, which possibly culminates in his humble marriage with Audrey.</w:t>
      </w:r>
      <w:r w:rsidR="001100B5">
        <w:rPr>
          <w:rFonts w:ascii="Times New Roman" w:hAnsi="Times New Roman" w:cs="Times New Roman"/>
          <w:sz w:val="24"/>
          <w:szCs w:val="24"/>
        </w:rPr>
        <w:t xml:space="preserve"> </w:t>
      </w:r>
      <w:r>
        <w:rPr>
          <w:rFonts w:ascii="Times New Roman" w:hAnsi="Times New Roman" w:cs="Times New Roman"/>
          <w:sz w:val="24"/>
          <w:szCs w:val="24"/>
        </w:rPr>
        <w:t>In contrast, in his purely negative view of human society, in which pride is seen as universal, “flow[ing] hugely as the sea,” Jaques is perhaps merely seeing the world in his own image and showing his lack of understanding of the ordinary human attachments by which Touchstone takes his bearings (2.7.72).</w:t>
      </w:r>
      <w:r w:rsidR="001100B5">
        <w:rPr>
          <w:rFonts w:ascii="Times New Roman" w:hAnsi="Times New Roman" w:cs="Times New Roman"/>
          <w:sz w:val="24"/>
          <w:szCs w:val="24"/>
        </w:rPr>
        <w:t xml:space="preserve"> </w:t>
      </w:r>
      <w:r>
        <w:rPr>
          <w:rFonts w:ascii="Times New Roman" w:hAnsi="Times New Roman" w:cs="Times New Roman"/>
          <w:sz w:val="24"/>
          <w:szCs w:val="24"/>
        </w:rPr>
        <w:t>He does not real</w:t>
      </w:r>
      <w:r w:rsidR="00957E68">
        <w:rPr>
          <w:rFonts w:ascii="Times New Roman" w:hAnsi="Times New Roman" w:cs="Times New Roman"/>
          <w:sz w:val="24"/>
          <w:szCs w:val="24"/>
        </w:rPr>
        <w:t>ize</w:t>
      </w:r>
      <w:r>
        <w:rPr>
          <w:rFonts w:ascii="Times New Roman" w:hAnsi="Times New Roman" w:cs="Times New Roman"/>
          <w:sz w:val="24"/>
          <w:szCs w:val="24"/>
        </w:rPr>
        <w:t xml:space="preserve"> that his single-</w:t>
      </w:r>
      <w:r>
        <w:rPr>
          <w:rFonts w:ascii="Times New Roman" w:hAnsi="Times New Roman" w:cs="Times New Roman"/>
          <w:sz w:val="24"/>
          <w:szCs w:val="24"/>
        </w:rPr>
        <w:t xml:space="preserve">minded pursuit of the contemplative life is driving a wedge between himself and his friends, rendering him not only incapable of reciprocating the keen relish which the </w:t>
      </w:r>
      <w:r w:rsidR="005A3025">
        <w:rPr>
          <w:rFonts w:ascii="Times New Roman" w:hAnsi="Times New Roman" w:cs="Times New Roman"/>
          <w:sz w:val="24"/>
          <w:szCs w:val="24"/>
        </w:rPr>
        <w:t>duke</w:t>
      </w:r>
      <w:r>
        <w:rPr>
          <w:rFonts w:ascii="Times New Roman" w:hAnsi="Times New Roman" w:cs="Times New Roman"/>
          <w:sz w:val="24"/>
          <w:szCs w:val="24"/>
        </w:rPr>
        <w:t xml:space="preserve"> takes in their friendship, but also even incapable as a philosopher of understanding the ways in which such friendships can be fulfilling.</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From the philosophical perspective, as Plato perhaps implies at the end of </w:t>
      </w:r>
      <w:r w:rsidR="00DA52EA">
        <w:rPr>
          <w:rFonts w:ascii="Times New Roman" w:hAnsi="Times New Roman" w:cs="Times New Roman"/>
          <w:sz w:val="24"/>
          <w:szCs w:val="24"/>
        </w:rPr>
        <w:t xml:space="preserve">the </w:t>
      </w:r>
      <w:r w:rsidRPr="007439B1">
        <w:rPr>
          <w:rFonts w:ascii="Times New Roman" w:hAnsi="Times New Roman" w:cs="Times New Roman"/>
          <w:i/>
          <w:sz w:val="24"/>
          <w:szCs w:val="24"/>
        </w:rPr>
        <w:t>Symposium</w:t>
      </w:r>
      <w:r>
        <w:rPr>
          <w:rFonts w:ascii="Times New Roman" w:hAnsi="Times New Roman" w:cs="Times New Roman"/>
          <w:sz w:val="24"/>
          <w:szCs w:val="24"/>
        </w:rPr>
        <w:t>, most human affairs may be comic, but here Shakespeare seems to mock this detached standpoint itself by indicating that the attempt to lead a purely contemplative life is likely to be in part itself merely an expression of pride.</w:t>
      </w:r>
      <w:r w:rsidR="001100B5">
        <w:rPr>
          <w:rFonts w:ascii="Times New Roman" w:hAnsi="Times New Roman" w:cs="Times New Roman"/>
          <w:sz w:val="24"/>
          <w:szCs w:val="24"/>
        </w:rPr>
        <w:t xml:space="preserve"> </w:t>
      </w:r>
      <w:r>
        <w:rPr>
          <w:rFonts w:ascii="Times New Roman" w:hAnsi="Times New Roman" w:cs="Times New Roman"/>
          <w:sz w:val="24"/>
          <w:szCs w:val="24"/>
        </w:rPr>
        <w:t>Jaques does occasionally seek philosophical conversations, but the philosopher as he is understood in the classical tradition must always be isolated in a sense, since he must constantly be checking whether any particular friendship is conducive to the pursuit of his enquiries.</w:t>
      </w:r>
      <w:r w:rsidR="001100B5">
        <w:rPr>
          <w:rFonts w:ascii="Times New Roman" w:hAnsi="Times New Roman" w:cs="Times New Roman"/>
          <w:sz w:val="24"/>
          <w:szCs w:val="24"/>
        </w:rPr>
        <w:t xml:space="preserve"> </w:t>
      </w:r>
      <w:r>
        <w:rPr>
          <w:rFonts w:ascii="Times New Roman" w:hAnsi="Times New Roman" w:cs="Times New Roman"/>
          <w:sz w:val="24"/>
          <w:szCs w:val="24"/>
        </w:rPr>
        <w:t>Thus Jaques rejects Orlando until he shows his “nimble wit” (3.2.253</w:t>
      </w:r>
      <w:r w:rsidR="001100B5">
        <w:rPr>
          <w:rFonts w:ascii="Times New Roman" w:hAnsi="Times New Roman" w:cs="Times New Roman"/>
          <w:sz w:val="24"/>
          <w:szCs w:val="24"/>
        </w:rPr>
        <w:t>–</w:t>
      </w:r>
      <w:r>
        <w:rPr>
          <w:rFonts w:ascii="Times New Roman" w:hAnsi="Times New Roman" w:cs="Times New Roman"/>
          <w:sz w:val="24"/>
          <w:szCs w:val="24"/>
        </w:rPr>
        <w:t>57, 3.2.276</w:t>
      </w:r>
      <w:r w:rsidR="001100B5">
        <w:rPr>
          <w:rFonts w:ascii="Times New Roman" w:hAnsi="Times New Roman" w:cs="Times New Roman"/>
          <w:sz w:val="24"/>
          <w:szCs w:val="24"/>
        </w:rPr>
        <w:t>–</w:t>
      </w:r>
      <w:r>
        <w:rPr>
          <w:rFonts w:ascii="Times New Roman" w:hAnsi="Times New Roman" w:cs="Times New Roman"/>
          <w:sz w:val="24"/>
          <w:szCs w:val="24"/>
        </w:rPr>
        <w:t>77).</w:t>
      </w:r>
    </w:p>
    <w:p xmlns:wp14="http://schemas.microsoft.com/office/word/2010/wordml" w:rsidR="004A0C3C" w:rsidP="001D5058" w:rsidRDefault="004A0C3C" w14:paraId="3CBF80AA"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this is by no means to deny, however, that Jaques is genuinely curious and “full of matter,” as the </w:t>
      </w:r>
      <w:r w:rsidR="005A3025">
        <w:rPr>
          <w:rFonts w:ascii="Times New Roman" w:hAnsi="Times New Roman" w:cs="Times New Roman"/>
          <w:sz w:val="24"/>
          <w:szCs w:val="24"/>
        </w:rPr>
        <w:t>duke</w:t>
      </w:r>
      <w:r>
        <w:rPr>
          <w:rFonts w:ascii="Times New Roman" w:hAnsi="Times New Roman" w:cs="Times New Roman"/>
          <w:sz w:val="24"/>
          <w:szCs w:val="24"/>
        </w:rPr>
        <w:t xml:space="preserve"> real</w:t>
      </w:r>
      <w:r w:rsidR="00957E68">
        <w:rPr>
          <w:rFonts w:ascii="Times New Roman" w:hAnsi="Times New Roman" w:cs="Times New Roman"/>
          <w:sz w:val="24"/>
          <w:szCs w:val="24"/>
        </w:rPr>
        <w:t>ize</w:t>
      </w:r>
      <w:r>
        <w:rPr>
          <w:rFonts w:ascii="Times New Roman" w:hAnsi="Times New Roman" w:cs="Times New Roman"/>
          <w:sz w:val="24"/>
          <w:szCs w:val="24"/>
        </w:rPr>
        <w:t>s (2.1.68).</w:t>
      </w:r>
      <w:r w:rsidR="001100B5">
        <w:rPr>
          <w:rFonts w:ascii="Times New Roman" w:hAnsi="Times New Roman" w:cs="Times New Roman"/>
          <w:sz w:val="24"/>
          <w:szCs w:val="24"/>
        </w:rPr>
        <w:t xml:space="preserve"> </w:t>
      </w:r>
      <w:r>
        <w:rPr>
          <w:rFonts w:ascii="Times New Roman" w:hAnsi="Times New Roman" w:cs="Times New Roman"/>
          <w:sz w:val="24"/>
          <w:szCs w:val="24"/>
        </w:rPr>
        <w:t>Ironically, many of his remarks, but particularly his response to Touchstone and the ages</w:t>
      </w:r>
      <w:r w:rsidR="00DA52EA">
        <w:rPr>
          <w:rFonts w:ascii="Times New Roman" w:hAnsi="Times New Roman" w:cs="Times New Roman"/>
          <w:sz w:val="24"/>
          <w:szCs w:val="24"/>
        </w:rPr>
        <w:t>-</w:t>
      </w:r>
      <w:r>
        <w:rPr>
          <w:rFonts w:ascii="Times New Roman" w:hAnsi="Times New Roman" w:cs="Times New Roman"/>
          <w:sz w:val="24"/>
          <w:szCs w:val="24"/>
        </w:rPr>
        <w:t>of</w:t>
      </w:r>
      <w:r w:rsidR="00DA52EA">
        <w:rPr>
          <w:rFonts w:ascii="Times New Roman" w:hAnsi="Times New Roman" w:cs="Times New Roman"/>
          <w:sz w:val="24"/>
          <w:szCs w:val="24"/>
        </w:rPr>
        <w:t>-</w:t>
      </w:r>
      <w:r>
        <w:rPr>
          <w:rFonts w:ascii="Times New Roman" w:hAnsi="Times New Roman" w:cs="Times New Roman"/>
          <w:sz w:val="24"/>
          <w:szCs w:val="24"/>
        </w:rPr>
        <w:t>man speech, show clearly that he has meditated deeply on human insignificance and the folly of pride.</w:t>
      </w:r>
      <w:r w:rsidR="001100B5">
        <w:rPr>
          <w:rFonts w:ascii="Times New Roman" w:hAnsi="Times New Roman" w:cs="Times New Roman"/>
          <w:sz w:val="24"/>
          <w:szCs w:val="24"/>
        </w:rPr>
        <w:t xml:space="preserve"> </w:t>
      </w:r>
      <w:r>
        <w:rPr>
          <w:rFonts w:ascii="Times New Roman" w:hAnsi="Times New Roman" w:cs="Times New Roman"/>
          <w:sz w:val="24"/>
          <w:szCs w:val="24"/>
        </w:rPr>
        <w:t>Moreover, there is no doubt that he is motivated in these meditations by the intense curiosity which is the primary characteristic of the true philosopher: his gleeful, hour</w:t>
      </w:r>
      <w:r w:rsidR="009D6411">
        <w:rPr>
          <w:rFonts w:ascii="Times New Roman" w:hAnsi="Times New Roman" w:cs="Times New Roman"/>
          <w:sz w:val="24"/>
          <w:szCs w:val="24"/>
        </w:rPr>
        <w:t>-</w:t>
      </w:r>
      <w:r>
        <w:rPr>
          <w:rFonts w:ascii="Times New Roman" w:hAnsi="Times New Roman" w:cs="Times New Roman"/>
          <w:sz w:val="24"/>
          <w:szCs w:val="24"/>
        </w:rPr>
        <w:t>long fit of laughter is only partly at Touchstone’s expense, for his abrupt decision to imitate the fool shows how much he relishes a “deep contemplative” approach to life.</w:t>
      </w:r>
    </w:p>
    <w:p xmlns:wp14="http://schemas.microsoft.com/office/word/2010/wordml" w:rsidR="004A0C3C" w:rsidP="001D5058" w:rsidRDefault="004A0C3C" w14:paraId="2A31F89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A3025">
        <w:rPr>
          <w:rFonts w:ascii="Times New Roman" w:hAnsi="Times New Roman" w:cs="Times New Roman"/>
          <w:sz w:val="24"/>
          <w:szCs w:val="24"/>
        </w:rPr>
        <w:t>duke</w:t>
      </w:r>
      <w:r>
        <w:rPr>
          <w:rFonts w:ascii="Times New Roman" w:hAnsi="Times New Roman" w:cs="Times New Roman"/>
          <w:sz w:val="24"/>
          <w:szCs w:val="24"/>
        </w:rPr>
        <w:t>’s own curiosity is, by contrast, bound up with his open and sociable approach to life.</w:t>
      </w:r>
      <w:r w:rsidR="001100B5">
        <w:rPr>
          <w:rFonts w:ascii="Times New Roman" w:hAnsi="Times New Roman" w:cs="Times New Roman"/>
          <w:sz w:val="24"/>
          <w:szCs w:val="24"/>
        </w:rPr>
        <w:t xml:space="preserve"> </w:t>
      </w:r>
      <w:r>
        <w:rPr>
          <w:rFonts w:ascii="Times New Roman" w:hAnsi="Times New Roman" w:cs="Times New Roman"/>
          <w:sz w:val="24"/>
          <w:szCs w:val="24"/>
        </w:rPr>
        <w:t>He eagerly seeks Jaques out even though the latter avoids him, saying that he is ‘too disputable’ (2.5.35).</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is not, however, a purely philosophical friendship in the classical sense, even from the </w:t>
      </w:r>
      <w:r w:rsidR="005A3025">
        <w:rPr>
          <w:rFonts w:ascii="Times New Roman" w:hAnsi="Times New Roman" w:cs="Times New Roman"/>
          <w:sz w:val="24"/>
          <w:szCs w:val="24"/>
        </w:rPr>
        <w:t>duke</w:t>
      </w:r>
      <w:r>
        <w:rPr>
          <w:rFonts w:ascii="Times New Roman" w:hAnsi="Times New Roman" w:cs="Times New Roman"/>
          <w:sz w:val="24"/>
          <w:szCs w:val="24"/>
        </w:rPr>
        <w:t>’s point of view.</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passionate nature of his attachment is evident in </w:t>
      </w:r>
      <w:r>
        <w:rPr>
          <w:rFonts w:ascii="Times New Roman" w:hAnsi="Times New Roman" w:cs="Times New Roman"/>
          <w:sz w:val="24"/>
          <w:szCs w:val="24"/>
        </w:rPr>
        <w:t xml:space="preserve">the way he describes himself as one of </w:t>
      </w:r>
      <w:r w:rsidR="005A3025">
        <w:rPr>
          <w:rFonts w:ascii="Times New Roman" w:hAnsi="Times New Roman" w:cs="Times New Roman"/>
          <w:sz w:val="24"/>
          <w:szCs w:val="24"/>
        </w:rPr>
        <w:t>Jaques’s</w:t>
      </w:r>
      <w:r>
        <w:rPr>
          <w:rFonts w:ascii="Times New Roman" w:hAnsi="Times New Roman" w:cs="Times New Roman"/>
          <w:sz w:val="24"/>
          <w:szCs w:val="24"/>
        </w:rPr>
        <w:t xml:space="preserve"> “poor friends who must woo [his] company” when reproaching him for his solitary life (2.7.10).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clearly takes delight in </w:t>
      </w:r>
      <w:r w:rsidR="005A3025">
        <w:rPr>
          <w:rFonts w:ascii="Times New Roman" w:hAnsi="Times New Roman" w:cs="Times New Roman"/>
          <w:sz w:val="24"/>
          <w:szCs w:val="24"/>
        </w:rPr>
        <w:t>Jaques’s</w:t>
      </w:r>
      <w:r>
        <w:rPr>
          <w:rFonts w:ascii="Times New Roman" w:hAnsi="Times New Roman" w:cs="Times New Roman"/>
          <w:sz w:val="24"/>
          <w:szCs w:val="24"/>
        </w:rPr>
        <w:t xml:space="preserve"> character for its own sake as well as relishing his wit, frequently teasing him affectionately, as when alluding to his tone</w:t>
      </w:r>
      <w:r w:rsidR="009D6411">
        <w:rPr>
          <w:rFonts w:ascii="Times New Roman" w:hAnsi="Times New Roman" w:cs="Times New Roman"/>
          <w:sz w:val="24"/>
          <w:szCs w:val="24"/>
        </w:rPr>
        <w:t>-</w:t>
      </w:r>
      <w:r>
        <w:rPr>
          <w:rFonts w:ascii="Times New Roman" w:hAnsi="Times New Roman" w:cs="Times New Roman"/>
          <w:sz w:val="24"/>
          <w:szCs w:val="24"/>
        </w:rPr>
        <w:t>deaf approach to music or his sinful past (2.7.5</w:t>
      </w:r>
      <w:r w:rsidR="001100B5">
        <w:rPr>
          <w:rFonts w:ascii="Times New Roman" w:hAnsi="Times New Roman" w:cs="Times New Roman"/>
          <w:sz w:val="24"/>
          <w:szCs w:val="24"/>
        </w:rPr>
        <w:t>–</w:t>
      </w:r>
      <w:r>
        <w:rPr>
          <w:rFonts w:ascii="Times New Roman" w:hAnsi="Times New Roman" w:cs="Times New Roman"/>
          <w:sz w:val="24"/>
          <w:szCs w:val="24"/>
        </w:rPr>
        <w:t>6, 2.7.64</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notices </w:t>
      </w:r>
      <w:r w:rsidR="005A3025">
        <w:rPr>
          <w:rFonts w:ascii="Times New Roman" w:hAnsi="Times New Roman" w:cs="Times New Roman"/>
          <w:sz w:val="24"/>
          <w:szCs w:val="24"/>
        </w:rPr>
        <w:t>Jaques’s</w:t>
      </w:r>
      <w:r>
        <w:rPr>
          <w:rFonts w:ascii="Times New Roman" w:hAnsi="Times New Roman" w:cs="Times New Roman"/>
          <w:sz w:val="24"/>
          <w:szCs w:val="24"/>
        </w:rPr>
        <w:t xml:space="preserve"> uncharacteristic happiness immediately, even before the latter mentions overhearing Touchstone’s entertaining speech, showing a sympathy which is clearly born of deep affection (2.7.11).</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By contrasting </w:t>
      </w:r>
      <w:r w:rsidR="005A3025">
        <w:rPr>
          <w:rFonts w:ascii="Times New Roman" w:hAnsi="Times New Roman" w:cs="Times New Roman"/>
          <w:sz w:val="24"/>
          <w:szCs w:val="24"/>
        </w:rPr>
        <w:t>Jaques’s</w:t>
      </w:r>
      <w:r>
        <w:rPr>
          <w:rFonts w:ascii="Times New Roman" w:hAnsi="Times New Roman" w:cs="Times New Roman"/>
          <w:sz w:val="24"/>
          <w:szCs w:val="24"/>
        </w:rPr>
        <w:t xml:space="preserve"> melancholy detachment with the way in which the </w:t>
      </w:r>
      <w:r w:rsidR="005A3025">
        <w:rPr>
          <w:rFonts w:ascii="Times New Roman" w:hAnsi="Times New Roman" w:cs="Times New Roman"/>
          <w:sz w:val="24"/>
          <w:szCs w:val="24"/>
        </w:rPr>
        <w:t>duke</w:t>
      </w:r>
      <w:r>
        <w:rPr>
          <w:rFonts w:ascii="Times New Roman" w:hAnsi="Times New Roman" w:cs="Times New Roman"/>
          <w:sz w:val="24"/>
          <w:szCs w:val="24"/>
        </w:rPr>
        <w:t>’s understanding is always regulated by his loving nature</w:t>
      </w:r>
      <w:r w:rsidR="009D6411">
        <w:rPr>
          <w:rFonts w:ascii="Times New Roman" w:hAnsi="Times New Roman" w:cs="Times New Roman"/>
          <w:sz w:val="24"/>
          <w:szCs w:val="24"/>
        </w:rPr>
        <w:t>,</w:t>
      </w:r>
      <w:r>
        <w:rPr>
          <w:rFonts w:ascii="Times New Roman" w:hAnsi="Times New Roman" w:cs="Times New Roman"/>
          <w:sz w:val="24"/>
          <w:szCs w:val="24"/>
        </w:rPr>
        <w:t xml:space="preserve"> Shakespeare suggests that thought must serve something beyond itself in order to be truly useful.</w:t>
      </w:r>
      <w:r w:rsidR="001100B5">
        <w:rPr>
          <w:rFonts w:ascii="Times New Roman" w:hAnsi="Times New Roman" w:cs="Times New Roman"/>
          <w:sz w:val="24"/>
          <w:szCs w:val="24"/>
        </w:rPr>
        <w:t xml:space="preserve"> </w:t>
      </w:r>
      <w:r>
        <w:rPr>
          <w:rFonts w:ascii="Times New Roman" w:hAnsi="Times New Roman" w:cs="Times New Roman"/>
          <w:sz w:val="24"/>
          <w:szCs w:val="24"/>
        </w:rPr>
        <w:t>This is not of course to deny that philosophical conversation forms an enjoyable element of the Duke’s friendship with Jaques, just as it does in Celia’s relationships with Touchstone and Rosalind.</w:t>
      </w:r>
    </w:p>
    <w:p xmlns:wp14="http://schemas.microsoft.com/office/word/2010/wordml" w:rsidR="004A0C3C" w:rsidP="001D5058" w:rsidRDefault="004A0C3C" w14:paraId="0F6BAE1B"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contrast to Jaques, as we have seen, Touchstone aims to benefit from his recurrent musings.</w:t>
      </w:r>
      <w:r w:rsidR="001100B5">
        <w:rPr>
          <w:rFonts w:ascii="Times New Roman" w:hAnsi="Times New Roman" w:cs="Times New Roman"/>
          <w:sz w:val="24"/>
          <w:szCs w:val="24"/>
        </w:rPr>
        <w:t xml:space="preserve"> </w:t>
      </w:r>
      <w:r>
        <w:rPr>
          <w:rFonts w:ascii="Times New Roman" w:hAnsi="Times New Roman" w:cs="Times New Roman"/>
          <w:sz w:val="24"/>
          <w:szCs w:val="24"/>
        </w:rPr>
        <w:t>He says to Corin of the shepherd’s life that, “in respect of itself it is a good life; but in respect that it is a shepherd’s life, it is naught” (3.2.12</w:t>
      </w:r>
      <w:r w:rsidR="001100B5">
        <w:rPr>
          <w:rFonts w:ascii="Times New Roman" w:hAnsi="Times New Roman" w:cs="Times New Roman"/>
          <w:sz w:val="24"/>
          <w:szCs w:val="24"/>
        </w:rPr>
        <w:t>–</w:t>
      </w:r>
      <w:r>
        <w:rPr>
          <w:rFonts w:ascii="Times New Roman" w:hAnsi="Times New Roman" w:cs="Times New Roman"/>
          <w:sz w:val="24"/>
          <w:szCs w:val="24"/>
        </w:rPr>
        <w:t>14).</w:t>
      </w:r>
      <w:r w:rsidR="001100B5">
        <w:rPr>
          <w:rFonts w:ascii="Times New Roman" w:hAnsi="Times New Roman" w:cs="Times New Roman"/>
          <w:sz w:val="24"/>
          <w:szCs w:val="24"/>
        </w:rPr>
        <w:t xml:space="preserve"> </w:t>
      </w:r>
      <w:r>
        <w:rPr>
          <w:rFonts w:ascii="Times New Roman" w:hAnsi="Times New Roman" w:cs="Times New Roman"/>
          <w:sz w:val="24"/>
          <w:szCs w:val="24"/>
        </w:rPr>
        <w:t>This seeming nonsense in fact points to the difficulty of arriving at a firm sense of what is good in itself, regardless of social status.</w:t>
      </w:r>
      <w:r w:rsidR="001100B5">
        <w:rPr>
          <w:rFonts w:ascii="Times New Roman" w:hAnsi="Times New Roman" w:cs="Times New Roman"/>
          <w:sz w:val="24"/>
          <w:szCs w:val="24"/>
        </w:rPr>
        <w:t xml:space="preserve"> </w:t>
      </w:r>
      <w:r>
        <w:rPr>
          <w:rFonts w:ascii="Times New Roman" w:hAnsi="Times New Roman" w:cs="Times New Roman"/>
          <w:sz w:val="24"/>
          <w:szCs w:val="24"/>
        </w:rPr>
        <w:t>Touchstone goes on to say that the shepherd’s life is good in that it is “solitary” and “in the fields,” but adds that it seems merely “private” or “not in the court” when contrasted with his previous existence (3.2.15</w:t>
      </w:r>
      <w:r w:rsidR="001100B5">
        <w:rPr>
          <w:rFonts w:ascii="Times New Roman" w:hAnsi="Times New Roman" w:cs="Times New Roman"/>
          <w:sz w:val="24"/>
          <w:szCs w:val="24"/>
        </w:rPr>
        <w:t>–</w:t>
      </w:r>
      <w:r>
        <w:rPr>
          <w:rFonts w:ascii="Times New Roman" w:hAnsi="Times New Roman" w:cs="Times New Roman"/>
          <w:sz w:val="24"/>
          <w:szCs w:val="24"/>
        </w:rPr>
        <w:t>20).</w:t>
      </w:r>
      <w:r w:rsidR="001100B5">
        <w:rPr>
          <w:rFonts w:ascii="Times New Roman" w:hAnsi="Times New Roman" w:cs="Times New Roman"/>
          <w:sz w:val="24"/>
          <w:szCs w:val="24"/>
        </w:rPr>
        <w:t xml:space="preserve"> </w:t>
      </w:r>
      <w:r>
        <w:rPr>
          <w:rFonts w:ascii="Times New Roman" w:hAnsi="Times New Roman" w:cs="Times New Roman"/>
          <w:sz w:val="24"/>
          <w:szCs w:val="24"/>
        </w:rPr>
        <w:t>The shepherd’s life certainly involves paring down one’s physical needs, but again it is the contrast with the “plenty” of the court which causes discontent, rather than the abstemious diet itself (3.2.19</w:t>
      </w:r>
      <w:r w:rsidR="001100B5">
        <w:rPr>
          <w:rFonts w:ascii="Times New Roman" w:hAnsi="Times New Roman" w:cs="Times New Roman"/>
          <w:sz w:val="24"/>
          <w:szCs w:val="24"/>
        </w:rPr>
        <w:t>–</w:t>
      </w:r>
      <w:r>
        <w:rPr>
          <w:rFonts w:ascii="Times New Roman" w:hAnsi="Times New Roman" w:cs="Times New Roman"/>
          <w:sz w:val="24"/>
          <w:szCs w:val="24"/>
        </w:rPr>
        <w:t>21).</w:t>
      </w:r>
      <w:r w:rsidR="001100B5">
        <w:rPr>
          <w:rFonts w:ascii="Times New Roman" w:hAnsi="Times New Roman" w:cs="Times New Roman"/>
          <w:sz w:val="24"/>
          <w:szCs w:val="24"/>
        </w:rPr>
        <w:t xml:space="preserve"> </w:t>
      </w:r>
      <w:r>
        <w:rPr>
          <w:rFonts w:ascii="Times New Roman" w:hAnsi="Times New Roman" w:cs="Times New Roman"/>
          <w:sz w:val="24"/>
          <w:szCs w:val="24"/>
        </w:rPr>
        <w:t>Touchstone sees that we involve ourselves in ceaseless comparisons, which distract us from life’s intrinsic joys.</w:t>
      </w:r>
      <w:r w:rsidR="001100B5">
        <w:rPr>
          <w:rFonts w:ascii="Times New Roman" w:hAnsi="Times New Roman" w:cs="Times New Roman"/>
          <w:sz w:val="24"/>
          <w:szCs w:val="24"/>
        </w:rPr>
        <w:t xml:space="preserve"> </w:t>
      </w:r>
      <w:r>
        <w:rPr>
          <w:rFonts w:ascii="Times New Roman" w:hAnsi="Times New Roman" w:cs="Times New Roman"/>
          <w:sz w:val="24"/>
          <w:szCs w:val="24"/>
        </w:rPr>
        <w:t>This is clearly an internal dialogue that he is rehearsing, which suggests that he is constantly employing philosophy</w:t>
      </w:r>
      <w:r w:rsidR="00042657">
        <w:rPr>
          <w:rFonts w:ascii="Times New Roman" w:hAnsi="Times New Roman" w:cs="Times New Roman"/>
          <w:sz w:val="24"/>
          <w:szCs w:val="24"/>
        </w:rPr>
        <w:t>—</w:t>
      </w:r>
      <w:r>
        <w:rPr>
          <w:rFonts w:ascii="Times New Roman" w:hAnsi="Times New Roman" w:cs="Times New Roman"/>
          <w:sz w:val="24"/>
          <w:szCs w:val="24"/>
        </w:rPr>
        <w:t>to which he refers twice in this scene for the first time (3.2.21, 3.2.32)</w:t>
      </w:r>
      <w:r w:rsidR="00042657">
        <w:rPr>
          <w:rFonts w:ascii="Times New Roman" w:hAnsi="Times New Roman" w:cs="Times New Roman"/>
          <w:sz w:val="24"/>
          <w:szCs w:val="24"/>
        </w:rPr>
        <w:t>—</w:t>
      </w:r>
      <w:r>
        <w:rPr>
          <w:rFonts w:ascii="Times New Roman" w:hAnsi="Times New Roman" w:cs="Times New Roman"/>
          <w:sz w:val="24"/>
          <w:szCs w:val="24"/>
        </w:rPr>
        <w:t xml:space="preserve">to restrain both his </w:t>
      </w:r>
      <w:r>
        <w:rPr>
          <w:rFonts w:ascii="Times New Roman" w:hAnsi="Times New Roman" w:cs="Times New Roman"/>
          <w:sz w:val="24"/>
          <w:szCs w:val="24"/>
        </w:rPr>
        <w:t>ambitions and his physical desires.</w:t>
      </w:r>
      <w:r w:rsidR="001100B5">
        <w:rPr>
          <w:rFonts w:ascii="Times New Roman" w:hAnsi="Times New Roman" w:cs="Times New Roman"/>
          <w:sz w:val="24"/>
          <w:szCs w:val="24"/>
        </w:rPr>
        <w:t xml:space="preserve"> </w:t>
      </w:r>
      <w:r>
        <w:rPr>
          <w:rFonts w:ascii="Times New Roman" w:hAnsi="Times New Roman" w:cs="Times New Roman"/>
          <w:sz w:val="24"/>
          <w:szCs w:val="24"/>
        </w:rPr>
        <w:t>Touchstone’s attempt to be fully aware of the demands of his own nature at all times means that he remains remarkably unaffected by religious and moral traditions, as is shown by his initial willingness to be married under a tree (3.3.65</w:t>
      </w:r>
      <w:r w:rsidR="001100B5">
        <w:rPr>
          <w:rFonts w:ascii="Times New Roman" w:hAnsi="Times New Roman" w:cs="Times New Roman"/>
          <w:sz w:val="24"/>
          <w:szCs w:val="24"/>
        </w:rPr>
        <w:t>–</w:t>
      </w:r>
      <w:r>
        <w:rPr>
          <w:rFonts w:ascii="Times New Roman" w:hAnsi="Times New Roman" w:cs="Times New Roman"/>
          <w:sz w:val="24"/>
          <w:szCs w:val="24"/>
        </w:rPr>
        <w:t>66).</w:t>
      </w:r>
      <w:r w:rsidR="001100B5">
        <w:rPr>
          <w:rFonts w:ascii="Times New Roman" w:hAnsi="Times New Roman" w:cs="Times New Roman"/>
          <w:sz w:val="24"/>
          <w:szCs w:val="24"/>
        </w:rPr>
        <w:t xml:space="preserve"> </w:t>
      </w:r>
      <w:r>
        <w:rPr>
          <w:rFonts w:ascii="Times New Roman" w:hAnsi="Times New Roman" w:cs="Times New Roman"/>
          <w:sz w:val="24"/>
          <w:szCs w:val="24"/>
        </w:rPr>
        <w:t>Similarly Rosalind sees inconstancy as a sign of weakness rather than immorality; the mark of a “sheep’s heart” (3.2.423</w:t>
      </w:r>
      <w:r w:rsidR="001100B5">
        <w:rPr>
          <w:rFonts w:ascii="Times New Roman" w:hAnsi="Times New Roman" w:cs="Times New Roman"/>
          <w:sz w:val="24"/>
          <w:szCs w:val="24"/>
        </w:rPr>
        <w:t>–</w:t>
      </w:r>
      <w:r>
        <w:rPr>
          <w:rFonts w:ascii="Times New Roman" w:hAnsi="Times New Roman" w:cs="Times New Roman"/>
          <w:sz w:val="24"/>
          <w:szCs w:val="24"/>
        </w:rPr>
        <w:t>24).</w:t>
      </w:r>
      <w:r w:rsidR="00EF2D4D">
        <w:rPr>
          <w:rFonts w:ascii="Times New Roman" w:hAnsi="Times New Roman" w:cs="Times New Roman"/>
          <w:sz w:val="24"/>
          <w:szCs w:val="24"/>
        </w:rPr>
        <w:t xml:space="preserve"> </w:t>
      </w:r>
      <w:r>
        <w:rPr>
          <w:rFonts w:ascii="Times New Roman" w:hAnsi="Times New Roman" w:cs="Times New Roman"/>
          <w:sz w:val="24"/>
          <w:szCs w:val="24"/>
        </w:rPr>
        <w:t>She does refer to religion at one point, but only in order to convey the intensity of Orlando’s kisses, which are “as full of sanctity as the touch of holy bread” (3.4.13</w:t>
      </w:r>
      <w:r w:rsidR="001100B5">
        <w:rPr>
          <w:rFonts w:ascii="Times New Roman" w:hAnsi="Times New Roman" w:cs="Times New Roman"/>
          <w:sz w:val="24"/>
          <w:szCs w:val="24"/>
        </w:rPr>
        <w:t>–</w:t>
      </w:r>
      <w:r>
        <w:rPr>
          <w:rFonts w:ascii="Times New Roman" w:hAnsi="Times New Roman" w:cs="Times New Roman"/>
          <w:sz w:val="24"/>
          <w:szCs w:val="24"/>
        </w:rPr>
        <w:t>14).</w:t>
      </w:r>
      <w:r w:rsidR="001100B5">
        <w:rPr>
          <w:rFonts w:ascii="Times New Roman" w:hAnsi="Times New Roman" w:cs="Times New Roman"/>
          <w:sz w:val="24"/>
          <w:szCs w:val="24"/>
        </w:rPr>
        <w:t xml:space="preserve"> </w:t>
      </w:r>
    </w:p>
    <w:p xmlns:wp14="http://schemas.microsoft.com/office/word/2010/wordml" w:rsidR="004A0C3C" w:rsidP="001D5058" w:rsidRDefault="004A0C3C" w14:paraId="56052641"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a superficial level we are clearly invited to laugh at Touchstone’s low standards when he decides to court Audrey, a poor and ugly farm labourer, but one of the most intelligent critics of the play realises that Touchstone has genuinely been “thrown down” by “love’s order” with all its “duties of service in just the same way as Orlando and Rosalind.”</w:t>
      </w:r>
      <w:r>
        <w:rPr>
          <w:rStyle w:val="FootnoteReference"/>
          <w:rFonts w:ascii="Times New Roman" w:hAnsi="Times New Roman" w:cs="Times New Roman"/>
          <w:sz w:val="24"/>
          <w:szCs w:val="24"/>
        </w:rPr>
        <w:footnoteReference w:id="11"/>
      </w:r>
      <w:r w:rsidR="001100B5">
        <w:rPr>
          <w:rFonts w:ascii="Times New Roman" w:hAnsi="Times New Roman" w:cs="Times New Roman"/>
          <w:sz w:val="24"/>
          <w:szCs w:val="24"/>
        </w:rPr>
        <w:t xml:space="preserve"> </w:t>
      </w:r>
      <w:r>
        <w:rPr>
          <w:rFonts w:ascii="Times New Roman" w:hAnsi="Times New Roman" w:cs="Times New Roman"/>
          <w:sz w:val="24"/>
          <w:szCs w:val="24"/>
        </w:rPr>
        <w:t>Another uses the compliment Celia pays Touchstone when she declares emphatically that he will follow her “o’er the wide world” to show that “he is a man to be depended on,” and, unlike many critics, takes absolutely seriously the possibility that his marriage with Audrey will be successful.</w:t>
      </w:r>
      <w:r>
        <w:rPr>
          <w:rStyle w:val="FootnoteReference"/>
          <w:rFonts w:ascii="Times New Roman" w:hAnsi="Times New Roman" w:cs="Times New Roman"/>
          <w:sz w:val="24"/>
          <w:szCs w:val="24"/>
        </w:rPr>
        <w:footnoteReference w:id="12"/>
      </w:r>
      <w:r w:rsidR="001100B5">
        <w:rPr>
          <w:rFonts w:ascii="Times New Roman" w:hAnsi="Times New Roman" w:cs="Times New Roman"/>
          <w:sz w:val="24"/>
          <w:szCs w:val="24"/>
        </w:rPr>
        <w:t xml:space="preserve"> </w:t>
      </w:r>
      <w:r>
        <w:rPr>
          <w:rFonts w:ascii="Times New Roman" w:hAnsi="Times New Roman" w:cs="Times New Roman"/>
          <w:sz w:val="24"/>
          <w:szCs w:val="24"/>
        </w:rPr>
        <w:t>Touchstone’s desire to marry Audrey is rooted in a cool understanding of his own deep longing for a loyal friend.</w:t>
      </w:r>
      <w:r w:rsidR="001100B5">
        <w:rPr>
          <w:rFonts w:ascii="Times New Roman" w:hAnsi="Times New Roman" w:cs="Times New Roman"/>
          <w:sz w:val="24"/>
          <w:szCs w:val="24"/>
        </w:rPr>
        <w:t xml:space="preserve"> </w:t>
      </w:r>
      <w:r>
        <w:rPr>
          <w:rFonts w:ascii="Times New Roman" w:hAnsi="Times New Roman" w:cs="Times New Roman"/>
          <w:sz w:val="24"/>
          <w:szCs w:val="24"/>
        </w:rPr>
        <w:t>His concern lest he be cuckolded is clear, despite being expressed flippantly (3.3.51</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r>
        <w:rPr>
          <w:rFonts w:ascii="Times New Roman" w:hAnsi="Times New Roman" w:cs="Times New Roman"/>
          <w:sz w:val="24"/>
          <w:szCs w:val="24"/>
        </w:rPr>
        <w:t>It leads him to scorn convention and seek out a partner of low status, whom he considers more likely to be virtuous than the ladies of the court.</w:t>
      </w:r>
      <w:r w:rsidR="001100B5">
        <w:rPr>
          <w:rFonts w:ascii="Times New Roman" w:hAnsi="Times New Roman" w:cs="Times New Roman"/>
          <w:sz w:val="24"/>
          <w:szCs w:val="24"/>
        </w:rPr>
        <w:t xml:space="preserve"> </w:t>
      </w:r>
      <w:r>
        <w:rPr>
          <w:rFonts w:ascii="Times New Roman" w:hAnsi="Times New Roman" w:cs="Times New Roman"/>
          <w:sz w:val="24"/>
          <w:szCs w:val="24"/>
        </w:rPr>
        <w:t>Touchstone’s anxiety on this point is indicated by the fact that he has made her swear to him that she is strictly “honest,” even though she seems extraordinarily chaste anyway (3.3.18, 3.3.25</w:t>
      </w:r>
      <w:r w:rsidR="001100B5">
        <w:rPr>
          <w:rFonts w:ascii="Times New Roman" w:hAnsi="Times New Roman" w:cs="Times New Roman"/>
          <w:sz w:val="24"/>
          <w:szCs w:val="24"/>
        </w:rPr>
        <w:t>–</w:t>
      </w:r>
      <w:r>
        <w:rPr>
          <w:rFonts w:ascii="Times New Roman" w:hAnsi="Times New Roman" w:cs="Times New Roman"/>
          <w:sz w:val="24"/>
          <w:szCs w:val="24"/>
        </w:rPr>
        <w:t xml:space="preserve"> 26, 3.3.33</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One may be reminded here of Rosalind’s indifference to the conventional code of maidenly modesty and </w:t>
      </w:r>
      <w:r>
        <w:rPr>
          <w:rFonts w:ascii="Times New Roman" w:hAnsi="Times New Roman" w:cs="Times New Roman"/>
          <w:sz w:val="24"/>
          <w:szCs w:val="24"/>
        </w:rPr>
        <w:t>indeed to Orlando’s lowly status when she first met him.</w:t>
      </w:r>
      <w:r w:rsidR="001100B5">
        <w:rPr>
          <w:rFonts w:ascii="Times New Roman" w:hAnsi="Times New Roman" w:cs="Times New Roman"/>
          <w:sz w:val="24"/>
          <w:szCs w:val="24"/>
        </w:rPr>
        <w:t xml:space="preserve"> </w:t>
      </w:r>
      <w:r>
        <w:rPr>
          <w:rFonts w:ascii="Times New Roman" w:hAnsi="Times New Roman" w:cs="Times New Roman"/>
          <w:sz w:val="24"/>
          <w:szCs w:val="24"/>
        </w:rPr>
        <w:t>Like Touchstone, the main thing that concerns her is loyalty.</w:t>
      </w:r>
      <w:r w:rsidR="001100B5">
        <w:rPr>
          <w:rFonts w:ascii="Times New Roman" w:hAnsi="Times New Roman" w:cs="Times New Roman"/>
          <w:sz w:val="24"/>
          <w:szCs w:val="24"/>
        </w:rPr>
        <w:t xml:space="preserve"> </w:t>
      </w:r>
      <w:r>
        <w:rPr>
          <w:rFonts w:ascii="Times New Roman" w:hAnsi="Times New Roman" w:cs="Times New Roman"/>
          <w:sz w:val="24"/>
          <w:szCs w:val="24"/>
        </w:rPr>
        <w:t>Touchstone shows all the desire to serve Audrey</w:t>
      </w:r>
      <w:r w:rsidR="00042657">
        <w:rPr>
          <w:rFonts w:ascii="Times New Roman" w:hAnsi="Times New Roman" w:cs="Times New Roman"/>
          <w:sz w:val="24"/>
          <w:szCs w:val="24"/>
        </w:rPr>
        <w:t>—</w:t>
      </w:r>
      <w:r>
        <w:rPr>
          <w:rFonts w:ascii="Times New Roman" w:hAnsi="Times New Roman" w:cs="Times New Roman"/>
          <w:sz w:val="24"/>
          <w:szCs w:val="24"/>
        </w:rPr>
        <w:t>by “fetch[ing] up” her goats</w:t>
      </w:r>
      <w:r w:rsidR="00042657">
        <w:rPr>
          <w:rFonts w:ascii="Times New Roman" w:hAnsi="Times New Roman" w:cs="Times New Roman"/>
          <w:sz w:val="24"/>
          <w:szCs w:val="24"/>
        </w:rPr>
        <w:t>—</w:t>
      </w:r>
      <w:r>
        <w:rPr>
          <w:rFonts w:ascii="Times New Roman" w:hAnsi="Times New Roman" w:cs="Times New Roman"/>
          <w:sz w:val="24"/>
          <w:szCs w:val="24"/>
        </w:rPr>
        <w:t>and the anxiety as to whether he is “the man” for her that we might see in more romantic lovers (3.3.1</w:t>
      </w:r>
      <w:r w:rsidR="001100B5">
        <w:rPr>
          <w:rFonts w:ascii="Times New Roman" w:hAnsi="Times New Roman" w:cs="Times New Roman"/>
          <w:sz w:val="24"/>
          <w:szCs w:val="24"/>
        </w:rPr>
        <w:t>–</w:t>
      </w:r>
      <w:r>
        <w:rPr>
          <w:rFonts w:ascii="Times New Roman" w:hAnsi="Times New Roman" w:cs="Times New Roman"/>
          <w:sz w:val="24"/>
          <w:szCs w:val="24"/>
        </w:rPr>
        <w:t>4), but perhaps goes further even than Rosalind in understanding the very core of the fulfilled life: his relationship with Audrey abstracts constancy from all the other elements that could help to make up a happy marriage, such as wit, status and sexual attraction (a tripartite division which again echoes the earlier discussion of</w:t>
      </w:r>
      <w:r w:rsidR="001100B5">
        <w:rPr>
          <w:rFonts w:ascii="Times New Roman" w:hAnsi="Times New Roman" w:cs="Times New Roman"/>
          <w:sz w:val="24"/>
          <w:szCs w:val="24"/>
        </w:rPr>
        <w:t xml:space="preserve"> </w:t>
      </w:r>
      <w:r>
        <w:rPr>
          <w:rFonts w:ascii="Times New Roman" w:hAnsi="Times New Roman" w:cs="Times New Roman"/>
          <w:sz w:val="24"/>
          <w:szCs w:val="24"/>
        </w:rPr>
        <w:t>beauty, honour and wit</w:t>
      </w:r>
      <w:r w:rsidR="00042657">
        <w:rPr>
          <w:rFonts w:ascii="Times New Roman" w:hAnsi="Times New Roman" w:cs="Times New Roman"/>
          <w:sz w:val="24"/>
          <w:szCs w:val="24"/>
        </w:rPr>
        <w:t>—</w:t>
      </w:r>
      <w:r w:rsidR="00434B42">
        <w:rPr>
          <w:rFonts w:ascii="Times New Roman" w:hAnsi="Times New Roman" w:cs="Times New Roman"/>
          <w:sz w:val="24"/>
          <w:szCs w:val="24"/>
        </w:rPr>
        <w:t xml:space="preserve"> [</w:t>
      </w:r>
      <w:r>
        <w:rPr>
          <w:rFonts w:ascii="Times New Roman" w:hAnsi="Times New Roman" w:cs="Times New Roman"/>
          <w:sz w:val="24"/>
          <w:szCs w:val="24"/>
        </w:rPr>
        <w:t>1.2.37</w:t>
      </w:r>
      <w:r w:rsidR="001100B5">
        <w:rPr>
          <w:rFonts w:ascii="Times New Roman" w:hAnsi="Times New Roman" w:cs="Times New Roman"/>
          <w:sz w:val="24"/>
          <w:szCs w:val="24"/>
        </w:rPr>
        <w:t>–</w:t>
      </w:r>
      <w:r>
        <w:rPr>
          <w:rFonts w:ascii="Times New Roman" w:hAnsi="Times New Roman" w:cs="Times New Roman"/>
          <w:sz w:val="24"/>
          <w:szCs w:val="24"/>
        </w:rPr>
        <w:t>80</w:t>
      </w:r>
      <w:r w:rsidR="00434B42">
        <w:rPr>
          <w:rFonts w:ascii="Times New Roman" w:hAnsi="Times New Roman" w:cs="Times New Roman"/>
          <w:sz w:val="24"/>
          <w:szCs w:val="24"/>
        </w:rPr>
        <w:t>]</w:t>
      </w:r>
      <w:r>
        <w:rPr>
          <w:rFonts w:ascii="Times New Roman" w:hAnsi="Times New Roman" w:cs="Times New Roman"/>
          <w:sz w:val="24"/>
          <w:szCs w:val="24"/>
        </w:rPr>
        <w:t>), because he is aware that it is the one quality which is absolutely essential.</w:t>
      </w:r>
      <w:r w:rsidR="001100B5">
        <w:rPr>
          <w:rFonts w:ascii="Times New Roman" w:hAnsi="Times New Roman" w:cs="Times New Roman"/>
          <w:sz w:val="24"/>
          <w:szCs w:val="24"/>
        </w:rPr>
        <w:t xml:space="preserve"> </w:t>
      </w:r>
      <w:r>
        <w:rPr>
          <w:rFonts w:ascii="Times New Roman" w:hAnsi="Times New Roman" w:cs="Times New Roman"/>
          <w:sz w:val="24"/>
          <w:szCs w:val="24"/>
        </w:rPr>
        <w:t>He certainly responds to the “sugar” of beauty, for he “hath his desires,” but he comments approvingly on Audrey’s “foulness,” since he real</w:t>
      </w:r>
      <w:r w:rsidR="00957E68">
        <w:rPr>
          <w:rFonts w:ascii="Times New Roman" w:hAnsi="Times New Roman" w:cs="Times New Roman"/>
          <w:sz w:val="24"/>
          <w:szCs w:val="24"/>
        </w:rPr>
        <w:t>ize</w:t>
      </w:r>
      <w:r>
        <w:rPr>
          <w:rFonts w:ascii="Times New Roman" w:hAnsi="Times New Roman" w:cs="Times New Roman"/>
          <w:sz w:val="24"/>
          <w:szCs w:val="24"/>
        </w:rPr>
        <w:t>s, not only that constancy is a greater good, but also that it is actually aided by ugliness (3.3.30</w:t>
      </w:r>
      <w:r w:rsidR="001100B5">
        <w:rPr>
          <w:rFonts w:ascii="Times New Roman" w:hAnsi="Times New Roman" w:cs="Times New Roman"/>
          <w:sz w:val="24"/>
          <w:szCs w:val="24"/>
        </w:rPr>
        <w:t>–</w:t>
      </w:r>
      <w:r>
        <w:rPr>
          <w:rFonts w:ascii="Times New Roman" w:hAnsi="Times New Roman" w:cs="Times New Roman"/>
          <w:sz w:val="24"/>
          <w:szCs w:val="24"/>
        </w:rPr>
        <w:t xml:space="preserve">1, </w:t>
      </w:r>
      <w:r w:rsidR="00434B42">
        <w:rPr>
          <w:rFonts w:ascii="Times New Roman" w:hAnsi="Times New Roman" w:cs="Times New Roman"/>
          <w:sz w:val="24"/>
          <w:szCs w:val="24"/>
        </w:rPr>
        <w:t>3.3.</w:t>
      </w:r>
      <w:r>
        <w:rPr>
          <w:rFonts w:ascii="Times New Roman" w:hAnsi="Times New Roman" w:cs="Times New Roman"/>
          <w:sz w:val="24"/>
          <w:szCs w:val="24"/>
        </w:rPr>
        <w:t>40</w:t>
      </w:r>
      <w:r w:rsidR="001100B5">
        <w:rPr>
          <w:rFonts w:ascii="Times New Roman" w:hAnsi="Times New Roman" w:cs="Times New Roman"/>
          <w:sz w:val="24"/>
          <w:szCs w:val="24"/>
        </w:rPr>
        <w:t>–</w:t>
      </w:r>
      <w:r>
        <w:rPr>
          <w:rFonts w:ascii="Times New Roman" w:hAnsi="Times New Roman" w:cs="Times New Roman"/>
          <w:sz w:val="24"/>
          <w:szCs w:val="24"/>
        </w:rPr>
        <w:t xml:space="preserve">41, </w:t>
      </w:r>
      <w:r w:rsidR="00434B42">
        <w:rPr>
          <w:rFonts w:ascii="Times New Roman" w:hAnsi="Times New Roman" w:cs="Times New Roman"/>
          <w:sz w:val="24"/>
          <w:szCs w:val="24"/>
        </w:rPr>
        <w:t>3.3.</w:t>
      </w:r>
      <w:r>
        <w:rPr>
          <w:rFonts w:ascii="Times New Roman" w:hAnsi="Times New Roman" w:cs="Times New Roman"/>
          <w:sz w:val="24"/>
          <w:szCs w:val="24"/>
        </w:rPr>
        <w:t>80</w:t>
      </w:r>
      <w:r w:rsidR="001100B5">
        <w:rPr>
          <w:rFonts w:ascii="Times New Roman" w:hAnsi="Times New Roman" w:cs="Times New Roman"/>
          <w:sz w:val="24"/>
          <w:szCs w:val="24"/>
        </w:rPr>
        <w:t>–</w:t>
      </w:r>
      <w:r>
        <w:rPr>
          <w:rFonts w:ascii="Times New Roman" w:hAnsi="Times New Roman" w:cs="Times New Roman"/>
          <w:sz w:val="24"/>
          <w:szCs w:val="24"/>
        </w:rPr>
        <w:t>81).</w:t>
      </w:r>
      <w:r w:rsidR="001100B5">
        <w:rPr>
          <w:rFonts w:ascii="Times New Roman" w:hAnsi="Times New Roman" w:cs="Times New Roman"/>
          <w:sz w:val="24"/>
          <w:szCs w:val="24"/>
        </w:rPr>
        <w:t xml:space="preserve"> </w:t>
      </w:r>
    </w:p>
    <w:p xmlns:wp14="http://schemas.microsoft.com/office/word/2010/wordml" w:rsidR="004A0C3C" w:rsidP="001D5058" w:rsidRDefault="004A0C3C" w14:paraId="08AB0DBC"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Touchstone’s recognition that his verses “cannot be understood” by Audrey, nor his “good wit seconded with the forward child, understanding,” reveals that he is even prepared to sacrifice his philosophy in his attempt to establish a thoroughly trusting and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He does, however, regret Audrey’s lack of education much more than her ugliness or low status, declaring that “he would the gods had made [her] poetical” (3.3.12</w:t>
      </w:r>
      <w:r w:rsidR="001100B5">
        <w:rPr>
          <w:rFonts w:ascii="Times New Roman" w:hAnsi="Times New Roman" w:cs="Times New Roman"/>
          <w:sz w:val="24"/>
          <w:szCs w:val="24"/>
        </w:rPr>
        <w:t>–</w:t>
      </w:r>
      <w:r>
        <w:rPr>
          <w:rFonts w:ascii="Times New Roman" w:hAnsi="Times New Roman" w:cs="Times New Roman"/>
          <w:sz w:val="24"/>
          <w:szCs w:val="24"/>
        </w:rPr>
        <w:t>16).</w:t>
      </w:r>
      <w:r w:rsidR="001100B5">
        <w:rPr>
          <w:rFonts w:ascii="Times New Roman" w:hAnsi="Times New Roman" w:cs="Times New Roman"/>
          <w:sz w:val="24"/>
          <w:szCs w:val="24"/>
        </w:rPr>
        <w:t xml:space="preserve"> </w:t>
      </w:r>
      <w:r>
        <w:rPr>
          <w:rFonts w:ascii="Times New Roman" w:hAnsi="Times New Roman" w:cs="Times New Roman"/>
          <w:sz w:val="24"/>
          <w:szCs w:val="24"/>
        </w:rPr>
        <w:t>This suggests that “wit” could easily play its part in a deep friendship, as it does in his relationship with Celia, even though it is not absolutely integral to The Good Life.</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Touchstone is very much a philosopher in the classical </w:t>
      </w:r>
      <w:r w:rsidR="00137FB8">
        <w:rPr>
          <w:rFonts w:ascii="Times New Roman" w:hAnsi="Times New Roman" w:cs="Times New Roman"/>
          <w:sz w:val="24"/>
          <w:szCs w:val="24"/>
        </w:rPr>
        <w:t>mold</w:t>
      </w:r>
      <w:r>
        <w:rPr>
          <w:rFonts w:ascii="Times New Roman" w:hAnsi="Times New Roman" w:cs="Times New Roman"/>
          <w:sz w:val="24"/>
          <w:szCs w:val="24"/>
        </w:rPr>
        <w:t xml:space="preserve"> in his detachment from the conventions of the day and in the way he subordinates certain aspects of his own nature to his ruling passion, but his evident enjoyment of philosophy does not prevent him from valuing thought primarily as a means to guide himself towards “ripeness” through a thorough understanding of his own need for love.</w:t>
      </w:r>
      <w:r w:rsidR="001100B5">
        <w:rPr>
          <w:rFonts w:ascii="Times New Roman" w:hAnsi="Times New Roman" w:cs="Times New Roman"/>
          <w:sz w:val="24"/>
          <w:szCs w:val="24"/>
        </w:rPr>
        <w:t xml:space="preserve"> </w:t>
      </w:r>
    </w:p>
    <w:p xmlns:wp14="http://schemas.microsoft.com/office/word/2010/wordml" w:rsidR="004A0C3C" w:rsidP="001D5058" w:rsidRDefault="004A0C3C" w14:paraId="2FEDBB0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Touchstone’s very decision to marry, in however unorthodox a fashion, shows a belief that even the philosophically inclined need social conventions to reinforce their determination to remain constant (3.3.90</w:t>
      </w:r>
      <w:r w:rsidR="001100B5">
        <w:rPr>
          <w:rFonts w:ascii="Times New Roman" w:hAnsi="Times New Roman" w:cs="Times New Roman"/>
          <w:sz w:val="24"/>
          <w:szCs w:val="24"/>
        </w:rPr>
        <w:t>–</w:t>
      </w:r>
      <w:r>
        <w:rPr>
          <w:rFonts w:ascii="Times New Roman" w:hAnsi="Times New Roman" w:cs="Times New Roman"/>
          <w:sz w:val="24"/>
          <w:szCs w:val="24"/>
        </w:rPr>
        <w:t>94).</w:t>
      </w:r>
      <w:r w:rsidR="001100B5">
        <w:rPr>
          <w:rFonts w:ascii="Times New Roman" w:hAnsi="Times New Roman" w:cs="Times New Roman"/>
          <w:sz w:val="24"/>
          <w:szCs w:val="24"/>
        </w:rPr>
        <w:t xml:space="preserve"> </w:t>
      </w:r>
      <w:r>
        <w:rPr>
          <w:rFonts w:ascii="Times New Roman" w:hAnsi="Times New Roman" w:cs="Times New Roman"/>
          <w:sz w:val="24"/>
          <w:szCs w:val="24"/>
        </w:rPr>
        <w:t>He is aware that “as the ox hath his bow</w:t>
      </w:r>
      <w:r w:rsidR="004C162C">
        <w:rPr>
          <w:rFonts w:ascii="Times New Roman" w:hAnsi="Times New Roman" w:cs="Times New Roman"/>
          <w:sz w:val="24"/>
          <w:szCs w:val="24"/>
        </w:rPr>
        <w:t>. . . ,</w:t>
      </w:r>
      <w:r>
        <w:rPr>
          <w:rFonts w:ascii="Times New Roman" w:hAnsi="Times New Roman" w:cs="Times New Roman"/>
          <w:sz w:val="24"/>
          <w:szCs w:val="24"/>
        </w:rPr>
        <w:t xml:space="preserve"> the horse his curb, and the falcon his bells, so man hath his desires: and as pigeons bill, so wedlock would be nibbling” (3.3.79</w:t>
      </w:r>
      <w:r w:rsidR="001100B5">
        <w:rPr>
          <w:rFonts w:ascii="Times New Roman" w:hAnsi="Times New Roman" w:cs="Times New Roman"/>
          <w:sz w:val="24"/>
          <w:szCs w:val="24"/>
        </w:rPr>
        <w:t>–</w:t>
      </w:r>
      <w:r>
        <w:rPr>
          <w:rFonts w:ascii="Times New Roman" w:hAnsi="Times New Roman" w:cs="Times New Roman"/>
          <w:sz w:val="24"/>
          <w:szCs w:val="24"/>
        </w:rPr>
        <w:t>82).</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His metaphors point to the paradox that it is marriage rather than unbridled passion which liberates our nature, since it helps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 deep yearning for constancy.</w:t>
      </w:r>
      <w:r w:rsidR="001100B5">
        <w:rPr>
          <w:rFonts w:ascii="Times New Roman" w:hAnsi="Times New Roman" w:cs="Times New Roman"/>
          <w:sz w:val="24"/>
          <w:szCs w:val="24"/>
        </w:rPr>
        <w:t xml:space="preserve"> </w:t>
      </w:r>
      <w:r>
        <w:rPr>
          <w:rFonts w:ascii="Times New Roman" w:hAnsi="Times New Roman" w:cs="Times New Roman"/>
          <w:sz w:val="24"/>
          <w:szCs w:val="24"/>
        </w:rPr>
        <w:t>Touchstone almost “stagger[s]” in his project, with a “fearful heart,” since he is fully aware of the chaotic power of physical desires: “as horns are odious, they are necessary” (3.3.51</w:t>
      </w:r>
      <w:r w:rsidR="001100B5">
        <w:rPr>
          <w:rFonts w:ascii="Times New Roman" w:hAnsi="Times New Roman" w:cs="Times New Roman"/>
          <w:sz w:val="24"/>
          <w:szCs w:val="24"/>
        </w:rPr>
        <w:t>–</w:t>
      </w:r>
      <w:r>
        <w:rPr>
          <w:rFonts w:ascii="Times New Roman" w:hAnsi="Times New Roman" w:cs="Times New Roman"/>
          <w:sz w:val="24"/>
          <w:szCs w:val="24"/>
        </w:rPr>
        <w:t>52).</w:t>
      </w:r>
      <w:r w:rsidR="001100B5">
        <w:rPr>
          <w:rFonts w:ascii="Times New Roman" w:hAnsi="Times New Roman" w:cs="Times New Roman"/>
          <w:sz w:val="24"/>
          <w:szCs w:val="24"/>
        </w:rPr>
        <w:t xml:space="preserve"> </w:t>
      </w:r>
      <w:r>
        <w:rPr>
          <w:rFonts w:ascii="Times New Roman" w:hAnsi="Times New Roman" w:cs="Times New Roman"/>
          <w:sz w:val="24"/>
          <w:szCs w:val="24"/>
        </w:rPr>
        <w:t>It seems that he is resisting fiercely the despairing thought that must occur to anyone philosophically inclined</w:t>
      </w:r>
      <w:r w:rsidR="00042657">
        <w:rPr>
          <w:rFonts w:ascii="Times New Roman" w:hAnsi="Times New Roman" w:cs="Times New Roman"/>
          <w:sz w:val="24"/>
          <w:szCs w:val="24"/>
        </w:rPr>
        <w:t>—</w:t>
      </w:r>
      <w:r>
        <w:rPr>
          <w:rFonts w:ascii="Times New Roman" w:hAnsi="Times New Roman" w:cs="Times New Roman"/>
          <w:sz w:val="24"/>
          <w:szCs w:val="24"/>
        </w:rPr>
        <w:t xml:space="preserve">especially in </w:t>
      </w:r>
      <w:r w:rsidR="004C162C">
        <w:rPr>
          <w:rFonts w:ascii="Times New Roman" w:hAnsi="Times New Roman" w:cs="Times New Roman"/>
          <w:sz w:val="24"/>
          <w:szCs w:val="24"/>
        </w:rPr>
        <w:t>m</w:t>
      </w:r>
      <w:r>
        <w:rPr>
          <w:rFonts w:ascii="Times New Roman" w:hAnsi="Times New Roman" w:cs="Times New Roman"/>
          <w:sz w:val="24"/>
          <w:szCs w:val="24"/>
        </w:rPr>
        <w:t xml:space="preserve">odern and </w:t>
      </w:r>
      <w:r w:rsidR="004C162C">
        <w:rPr>
          <w:rFonts w:ascii="Times New Roman" w:hAnsi="Times New Roman" w:cs="Times New Roman"/>
          <w:sz w:val="24"/>
          <w:szCs w:val="24"/>
        </w:rPr>
        <w:t>e</w:t>
      </w:r>
      <w:r>
        <w:rPr>
          <w:rFonts w:ascii="Times New Roman" w:hAnsi="Times New Roman" w:cs="Times New Roman"/>
          <w:sz w:val="24"/>
          <w:szCs w:val="24"/>
        </w:rPr>
        <w:t xml:space="preserve">arly </w:t>
      </w:r>
      <w:r w:rsidR="004C162C">
        <w:rPr>
          <w:rFonts w:ascii="Times New Roman" w:hAnsi="Times New Roman" w:cs="Times New Roman"/>
          <w:sz w:val="24"/>
          <w:szCs w:val="24"/>
        </w:rPr>
        <w:t>m</w:t>
      </w:r>
      <w:r>
        <w:rPr>
          <w:rFonts w:ascii="Times New Roman" w:hAnsi="Times New Roman" w:cs="Times New Roman"/>
          <w:sz w:val="24"/>
          <w:szCs w:val="24"/>
        </w:rPr>
        <w:t>odern times</w:t>
      </w:r>
      <w:r w:rsidR="00042657">
        <w:rPr>
          <w:rFonts w:ascii="Times New Roman" w:hAnsi="Times New Roman" w:cs="Times New Roman"/>
          <w:sz w:val="24"/>
          <w:szCs w:val="24"/>
        </w:rPr>
        <w:t>—</w:t>
      </w:r>
      <w:r>
        <w:rPr>
          <w:rFonts w:ascii="Times New Roman" w:hAnsi="Times New Roman" w:cs="Times New Roman"/>
          <w:sz w:val="24"/>
          <w:szCs w:val="24"/>
        </w:rPr>
        <w:t>that our nature is inescapably bestial.</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has already expressed doubts about his paradoxical project of a </w:t>
      </w:r>
      <w:r w:rsidR="004C162C">
        <w:rPr>
          <w:rFonts w:ascii="Times New Roman" w:hAnsi="Times New Roman" w:cs="Times New Roman"/>
          <w:sz w:val="24"/>
          <w:szCs w:val="24"/>
        </w:rPr>
        <w:t>“</w:t>
      </w:r>
      <w:r>
        <w:rPr>
          <w:rFonts w:ascii="Times New Roman" w:hAnsi="Times New Roman" w:cs="Times New Roman"/>
          <w:sz w:val="24"/>
          <w:szCs w:val="24"/>
        </w:rPr>
        <w:t>natural</w:t>
      </w:r>
      <w:r w:rsidR="004C162C">
        <w:rPr>
          <w:rFonts w:ascii="Times New Roman" w:hAnsi="Times New Roman" w:cs="Times New Roman"/>
          <w:sz w:val="24"/>
          <w:szCs w:val="24"/>
        </w:rPr>
        <w:t>”</w:t>
      </w:r>
      <w:r>
        <w:rPr>
          <w:rFonts w:ascii="Times New Roman" w:hAnsi="Times New Roman" w:cs="Times New Roman"/>
          <w:sz w:val="24"/>
          <w:szCs w:val="24"/>
        </w:rPr>
        <w:t xml:space="preserve"> marriage, and quickly agrees with Jaques that it is best not to be “married under a bush” (3.3.49</w:t>
      </w:r>
      <w:r w:rsidR="001100B5">
        <w:rPr>
          <w:rFonts w:ascii="Times New Roman" w:hAnsi="Times New Roman" w:cs="Times New Roman"/>
          <w:sz w:val="24"/>
          <w:szCs w:val="24"/>
        </w:rPr>
        <w:t>–</w:t>
      </w:r>
      <w:r>
        <w:rPr>
          <w:rFonts w:ascii="Times New Roman" w:hAnsi="Times New Roman" w:cs="Times New Roman"/>
          <w:sz w:val="24"/>
          <w:szCs w:val="24"/>
        </w:rPr>
        <w:t>51, 3.3.83</w:t>
      </w:r>
      <w:r w:rsidR="001100B5">
        <w:rPr>
          <w:rFonts w:ascii="Times New Roman" w:hAnsi="Times New Roman" w:cs="Times New Roman"/>
          <w:sz w:val="24"/>
          <w:szCs w:val="24"/>
        </w:rPr>
        <w:t>–</w:t>
      </w:r>
      <w:r>
        <w:rPr>
          <w:rFonts w:ascii="Times New Roman" w:hAnsi="Times New Roman" w:cs="Times New Roman"/>
          <w:sz w:val="24"/>
          <w:szCs w:val="24"/>
        </w:rPr>
        <w:t>84).</w:t>
      </w:r>
      <w:r w:rsidR="001100B5">
        <w:rPr>
          <w:rFonts w:ascii="Times New Roman" w:hAnsi="Times New Roman" w:cs="Times New Roman"/>
          <w:sz w:val="24"/>
          <w:szCs w:val="24"/>
        </w:rPr>
        <w:t xml:space="preserve"> </w:t>
      </w:r>
      <w:r>
        <w:rPr>
          <w:rFonts w:ascii="Times New Roman" w:hAnsi="Times New Roman" w:cs="Times New Roman"/>
          <w:sz w:val="24"/>
          <w:szCs w:val="24"/>
        </w:rPr>
        <w:t>He acknowledges the role that conventional religious traditions play in restraining aspects of our nature when he reflects that it would be better to be married in a church by a proper priest, lest, “not being well married, it will be a good excuse for me hereafter to leave my wife” (3.3.92</w:t>
      </w:r>
      <w:r w:rsidR="001100B5">
        <w:rPr>
          <w:rFonts w:ascii="Times New Roman" w:hAnsi="Times New Roman" w:cs="Times New Roman"/>
          <w:sz w:val="24"/>
          <w:szCs w:val="24"/>
        </w:rPr>
        <w:t>–</w:t>
      </w:r>
      <w:r>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He is aware that fickleness is part of our nature, which means that our higher impulses need every available support from society.</w:t>
      </w:r>
      <w:r w:rsidR="001100B5">
        <w:rPr>
          <w:rFonts w:ascii="Times New Roman" w:hAnsi="Times New Roman" w:cs="Times New Roman"/>
          <w:sz w:val="24"/>
          <w:szCs w:val="24"/>
        </w:rPr>
        <w:t xml:space="preserve"> </w:t>
      </w:r>
    </w:p>
    <w:p xmlns:wp14="http://schemas.microsoft.com/office/word/2010/wordml" w:rsidR="004A0C3C" w:rsidP="001D5058" w:rsidRDefault="004A0C3C" w14:paraId="27EAE48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significant that </w:t>
      </w:r>
      <w:r w:rsidR="005A3025">
        <w:rPr>
          <w:rFonts w:ascii="Times New Roman" w:hAnsi="Times New Roman" w:cs="Times New Roman"/>
          <w:sz w:val="24"/>
          <w:szCs w:val="24"/>
        </w:rPr>
        <w:t>Jaques’s</w:t>
      </w:r>
      <w:r>
        <w:rPr>
          <w:rFonts w:ascii="Times New Roman" w:hAnsi="Times New Roman" w:cs="Times New Roman"/>
          <w:sz w:val="24"/>
          <w:szCs w:val="24"/>
        </w:rPr>
        <w:t xml:space="preserve"> most useful and least typical action in the whole play is to advise Touchstone to marry in church rather than following his natural bent, for, if he were to be married “under a bush” rather than in church, his original nature might reassert itself and, “like green timber warp, warp” (3.3.83</w:t>
      </w:r>
      <w:r w:rsidR="001100B5">
        <w:rPr>
          <w:rFonts w:ascii="Times New Roman" w:hAnsi="Times New Roman" w:cs="Times New Roman"/>
          <w:sz w:val="24"/>
          <w:szCs w:val="24"/>
        </w:rPr>
        <w:t>–</w:t>
      </w:r>
      <w:r>
        <w:rPr>
          <w:rFonts w:ascii="Times New Roman" w:hAnsi="Times New Roman" w:cs="Times New Roman"/>
          <w:sz w:val="24"/>
          <w:szCs w:val="24"/>
        </w:rPr>
        <w:t>89).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Here once again Jaques contradicts his habitual pessimism, perhaps revealing a vicarious longing for an enduring love, as well as an </w:t>
      </w:r>
      <w:r>
        <w:rPr>
          <w:rFonts w:ascii="Times New Roman" w:hAnsi="Times New Roman" w:cs="Times New Roman"/>
          <w:sz w:val="24"/>
          <w:szCs w:val="24"/>
        </w:rPr>
        <w:t>uncharacteristic faith in the power of sacred traditions to reinforce our rational decisions and harmonize the potentially chaotic elements within human nature.</w:t>
      </w:r>
      <w:r w:rsidR="001100B5">
        <w:rPr>
          <w:rFonts w:ascii="Times New Roman" w:hAnsi="Times New Roman" w:cs="Times New Roman"/>
          <w:sz w:val="24"/>
          <w:szCs w:val="24"/>
        </w:rPr>
        <w:t xml:space="preserve"> </w:t>
      </w:r>
    </w:p>
    <w:p xmlns:wp14="http://schemas.microsoft.com/office/word/2010/wordml" w:rsidR="004A0C3C" w:rsidP="001D5058" w:rsidRDefault="004A0C3C" w14:paraId="3AD97B03"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Touchstone’s partial reliance on convention might make us</w:t>
      </w:r>
      <w:r w:rsidR="001100B5">
        <w:rPr>
          <w:rFonts w:ascii="Times New Roman" w:hAnsi="Times New Roman" w:cs="Times New Roman"/>
          <w:sz w:val="24"/>
          <w:szCs w:val="24"/>
        </w:rPr>
        <w:t xml:space="preserve"> wonder whether the radical </w:t>
      </w:r>
      <w:r>
        <w:rPr>
          <w:rFonts w:ascii="Times New Roman" w:hAnsi="Times New Roman" w:cs="Times New Roman"/>
          <w:sz w:val="24"/>
          <w:szCs w:val="24"/>
        </w:rPr>
        <w:t>disillusionment of the philosopher is the best way of achieving The Good Life.</w:t>
      </w:r>
      <w:r w:rsidR="001100B5">
        <w:rPr>
          <w:rFonts w:ascii="Times New Roman" w:hAnsi="Times New Roman" w:cs="Times New Roman"/>
          <w:sz w:val="24"/>
          <w:szCs w:val="24"/>
        </w:rPr>
        <w:t xml:space="preserve"> </w:t>
      </w:r>
      <w:r>
        <w:rPr>
          <w:rFonts w:ascii="Times New Roman" w:hAnsi="Times New Roman" w:cs="Times New Roman"/>
          <w:sz w:val="24"/>
          <w:szCs w:val="24"/>
        </w:rPr>
        <w:t>One could infer</w:t>
      </w:r>
      <w:r w:rsidRPr="009245AD">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5A3025">
        <w:rPr>
          <w:rFonts w:ascii="Times New Roman" w:hAnsi="Times New Roman" w:cs="Times New Roman"/>
          <w:sz w:val="24"/>
          <w:szCs w:val="24"/>
        </w:rPr>
        <w:t>Jaques’s</w:t>
      </w:r>
      <w:r>
        <w:rPr>
          <w:rFonts w:ascii="Times New Roman" w:hAnsi="Times New Roman" w:cs="Times New Roman"/>
          <w:sz w:val="24"/>
          <w:szCs w:val="24"/>
        </w:rPr>
        <w:t xml:space="preserve"> and Touchstone’s worries about marriage conducted “under a bush” that the latter’s extreme scepticism could have endangered his chances of happiness were it not for his clear understanding of his own ultimate goal.</w:t>
      </w:r>
      <w:r w:rsidR="001100B5">
        <w:rPr>
          <w:rFonts w:ascii="Times New Roman" w:hAnsi="Times New Roman" w:cs="Times New Roman"/>
          <w:sz w:val="24"/>
          <w:szCs w:val="24"/>
        </w:rPr>
        <w:t xml:space="preserve"> </w:t>
      </w:r>
      <w:r>
        <w:rPr>
          <w:rFonts w:ascii="Times New Roman" w:hAnsi="Times New Roman" w:cs="Times New Roman"/>
          <w:sz w:val="24"/>
          <w:szCs w:val="24"/>
        </w:rPr>
        <w:t>This is especially true because, as we have seen, he is prone to define himself as an animal and so to see adultery as natural.</w:t>
      </w:r>
      <w:r w:rsidR="001100B5">
        <w:rPr>
          <w:rFonts w:ascii="Times New Roman" w:hAnsi="Times New Roman" w:cs="Times New Roman"/>
          <w:sz w:val="24"/>
          <w:szCs w:val="24"/>
        </w:rPr>
        <w:t xml:space="preserve"> </w:t>
      </w:r>
      <w:r>
        <w:rPr>
          <w:rFonts w:ascii="Times New Roman" w:hAnsi="Times New Roman" w:cs="Times New Roman"/>
          <w:sz w:val="24"/>
          <w:szCs w:val="24"/>
        </w:rPr>
        <w:t>The fact that Audrey has come to set the same value on absolute loyalty as Touchstone by a very different route seems to suggest that a thorough habituation in a moral and religious tradition can guide and restrain our passions at least as effectively as a clear understanding of human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Audrey refers to the gods four times in </w:t>
      </w:r>
      <w:r w:rsidR="004C162C">
        <w:rPr>
          <w:rFonts w:ascii="Times New Roman" w:hAnsi="Times New Roman" w:cs="Times New Roman"/>
          <w:sz w:val="24"/>
          <w:szCs w:val="24"/>
        </w:rPr>
        <w:t>a</w:t>
      </w:r>
      <w:r>
        <w:rPr>
          <w:rFonts w:ascii="Times New Roman" w:hAnsi="Times New Roman" w:cs="Times New Roman"/>
          <w:sz w:val="24"/>
          <w:szCs w:val="24"/>
        </w:rPr>
        <w:t xml:space="preserve">ct </w:t>
      </w:r>
      <w:r w:rsidR="004C162C">
        <w:rPr>
          <w:rFonts w:ascii="Times New Roman" w:hAnsi="Times New Roman" w:cs="Times New Roman"/>
          <w:sz w:val="24"/>
          <w:szCs w:val="24"/>
        </w:rPr>
        <w:t>3</w:t>
      </w:r>
      <w:r>
        <w:rPr>
          <w:rFonts w:ascii="Times New Roman" w:hAnsi="Times New Roman" w:cs="Times New Roman"/>
          <w:sz w:val="24"/>
          <w:szCs w:val="24"/>
        </w:rPr>
        <w:t xml:space="preserve">, scene </w:t>
      </w:r>
      <w:r w:rsidR="004C162C">
        <w:rPr>
          <w:rFonts w:ascii="Times New Roman" w:hAnsi="Times New Roman" w:cs="Times New Roman"/>
          <w:sz w:val="24"/>
          <w:szCs w:val="24"/>
        </w:rPr>
        <w:t>3</w:t>
      </w:r>
      <w:r>
        <w:rPr>
          <w:rFonts w:ascii="Times New Roman" w:hAnsi="Times New Roman" w:cs="Times New Roman"/>
          <w:sz w:val="24"/>
          <w:szCs w:val="24"/>
        </w:rPr>
        <w:t xml:space="preserve"> (23</w:t>
      </w:r>
      <w:r w:rsidR="001100B5">
        <w:rPr>
          <w:rFonts w:ascii="Times New Roman" w:hAnsi="Times New Roman" w:cs="Times New Roman"/>
          <w:sz w:val="24"/>
          <w:szCs w:val="24"/>
        </w:rPr>
        <w:t>–</w:t>
      </w:r>
      <w:r>
        <w:rPr>
          <w:rFonts w:ascii="Times New Roman" w:hAnsi="Times New Roman" w:cs="Times New Roman"/>
          <w:sz w:val="24"/>
          <w:szCs w:val="24"/>
        </w:rPr>
        <w:t>24, 33</w:t>
      </w:r>
      <w:r w:rsidR="001100B5">
        <w:rPr>
          <w:rFonts w:ascii="Times New Roman" w:hAnsi="Times New Roman" w:cs="Times New Roman"/>
          <w:sz w:val="24"/>
          <w:szCs w:val="24"/>
        </w:rPr>
        <w:t>–</w:t>
      </w:r>
      <w:r>
        <w:rPr>
          <w:rFonts w:ascii="Times New Roman" w:hAnsi="Times New Roman" w:cs="Times New Roman"/>
          <w:sz w:val="24"/>
          <w:szCs w:val="24"/>
        </w:rPr>
        <w:t>34, 38</w:t>
      </w:r>
      <w:r w:rsidR="001100B5">
        <w:rPr>
          <w:rFonts w:ascii="Times New Roman" w:hAnsi="Times New Roman" w:cs="Times New Roman"/>
          <w:sz w:val="24"/>
          <w:szCs w:val="24"/>
        </w:rPr>
        <w:t>–</w:t>
      </w:r>
      <w:r>
        <w:rPr>
          <w:rFonts w:ascii="Times New Roman" w:hAnsi="Times New Roman" w:cs="Times New Roman"/>
          <w:sz w:val="24"/>
          <w:szCs w:val="24"/>
        </w:rPr>
        <w:t>39, 47), even thanking them for making her “foul” and therefore “honest” (3.3.33</w:t>
      </w:r>
      <w:r w:rsidR="001100B5">
        <w:rPr>
          <w:rFonts w:ascii="Times New Roman" w:hAnsi="Times New Roman" w:cs="Times New Roman"/>
          <w:sz w:val="24"/>
          <w:szCs w:val="24"/>
        </w:rPr>
        <w:t>–</w:t>
      </w:r>
      <w:r>
        <w:rPr>
          <w:rFonts w:ascii="Times New Roman" w:hAnsi="Times New Roman" w:cs="Times New Roman"/>
          <w:sz w:val="24"/>
          <w:szCs w:val="24"/>
        </w:rPr>
        <w:t>39).</w:t>
      </w:r>
      <w:r w:rsidR="001100B5">
        <w:rPr>
          <w:rFonts w:ascii="Times New Roman" w:hAnsi="Times New Roman" w:cs="Times New Roman"/>
          <w:sz w:val="24"/>
          <w:szCs w:val="24"/>
        </w:rPr>
        <w:t xml:space="preserve"> </w:t>
      </w:r>
      <w:r>
        <w:rPr>
          <w:rFonts w:ascii="Times New Roman" w:hAnsi="Times New Roman" w:cs="Times New Roman"/>
          <w:sz w:val="24"/>
          <w:szCs w:val="24"/>
        </w:rPr>
        <w:t>Similarly, Corin the shepherd has been given a moral code which enables him to “envy no man’s happiness, [be] glad of other men’s good, content with [his own] harm,” so that the “greatest of [his] pride is to see [his] ewes graze” (3.2.74</w:t>
      </w:r>
      <w:r w:rsidR="001100B5">
        <w:rPr>
          <w:rFonts w:ascii="Times New Roman" w:hAnsi="Times New Roman" w:cs="Times New Roman"/>
          <w:sz w:val="24"/>
          <w:szCs w:val="24"/>
        </w:rPr>
        <w:t>–</w:t>
      </w:r>
      <w:r>
        <w:rPr>
          <w:rFonts w:ascii="Times New Roman" w:hAnsi="Times New Roman" w:cs="Times New Roman"/>
          <w:sz w:val="24"/>
          <w:szCs w:val="24"/>
        </w:rPr>
        <w:t>77).</w:t>
      </w:r>
      <w:r w:rsidR="001100B5">
        <w:rPr>
          <w:rFonts w:ascii="Times New Roman" w:hAnsi="Times New Roman" w:cs="Times New Roman"/>
          <w:sz w:val="24"/>
          <w:szCs w:val="24"/>
        </w:rPr>
        <w:t xml:space="preserve"> </w:t>
      </w:r>
    </w:p>
    <w:p xmlns:wp14="http://schemas.microsoft.com/office/word/2010/wordml" w:rsidR="004A0C3C" w:rsidP="001D5058" w:rsidRDefault="004A0C3C" w14:paraId="381716F2"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contrast between the philosopher and the </w:t>
      </w:r>
      <w:r w:rsidR="00155DCD">
        <w:rPr>
          <w:rFonts w:ascii="Times New Roman" w:hAnsi="Times New Roman" w:cs="Times New Roman"/>
          <w:sz w:val="24"/>
          <w:szCs w:val="24"/>
        </w:rPr>
        <w:t>nonphilosopher</w:t>
      </w:r>
      <w:r>
        <w:rPr>
          <w:rFonts w:ascii="Times New Roman" w:hAnsi="Times New Roman" w:cs="Times New Roman"/>
          <w:sz w:val="24"/>
          <w:szCs w:val="24"/>
        </w:rPr>
        <w:t xml:space="preserve"> is hinted at when Corin’s simple feeling of fatherly affection for his ewes is brought into question by Touchstone’s blunt reminder that he gets “his living by the copulation of cattle.”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is merely the culmination of a series of remarks in which the fool attempts in a </w:t>
      </w:r>
      <w:r w:rsidR="00155DCD">
        <w:rPr>
          <w:rFonts w:ascii="Times New Roman" w:hAnsi="Times New Roman" w:cs="Times New Roman"/>
          <w:sz w:val="24"/>
          <w:szCs w:val="24"/>
        </w:rPr>
        <w:t>semiserious</w:t>
      </w:r>
      <w:r>
        <w:rPr>
          <w:rFonts w:ascii="Times New Roman" w:hAnsi="Times New Roman" w:cs="Times New Roman"/>
          <w:sz w:val="24"/>
          <w:szCs w:val="24"/>
        </w:rPr>
        <w:t xml:space="preserve"> way to enlighten Corin as to his own bestial nature by pointing out that the “grease of a mutton [is] as wholesome as the sweat of a man” and that the civet which is used in perfumes at court is derived from animals (3.2.55</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Corin can in the end do no more than change the subject without answering Touchstone’s accusation that he is a “bawd” in the way he “brings[s]</w:t>
      </w:r>
      <w:r w:rsidR="00773C56">
        <w:rPr>
          <w:rFonts w:ascii="Times New Roman" w:hAnsi="Times New Roman" w:cs="Times New Roman"/>
          <w:sz w:val="24"/>
          <w:szCs w:val="24"/>
        </w:rPr>
        <w:t xml:space="preserve"> </w:t>
      </w:r>
      <w:r>
        <w:rPr>
          <w:rFonts w:ascii="Times New Roman" w:hAnsi="Times New Roman" w:cs="Times New Roman"/>
          <w:sz w:val="24"/>
          <w:szCs w:val="24"/>
        </w:rPr>
        <w:t xml:space="preserve">the ewes and the rams together” in a very </w:t>
      </w:r>
      <w:r>
        <w:rPr>
          <w:rFonts w:ascii="Times New Roman" w:hAnsi="Times New Roman" w:cs="Times New Roman"/>
          <w:sz w:val="24"/>
          <w:szCs w:val="24"/>
        </w:rPr>
        <w:t>ungodly way, even though he has defended his position sturdily up to this point (3.2.78</w:t>
      </w:r>
      <w:r w:rsidR="001100B5">
        <w:rPr>
          <w:rFonts w:ascii="Times New Roman" w:hAnsi="Times New Roman" w:cs="Times New Roman"/>
          <w:sz w:val="24"/>
          <w:szCs w:val="24"/>
        </w:rPr>
        <w:t>–</w:t>
      </w:r>
      <w:r>
        <w:rPr>
          <w:rFonts w:ascii="Times New Roman" w:hAnsi="Times New Roman" w:cs="Times New Roman"/>
          <w:sz w:val="24"/>
          <w:szCs w:val="24"/>
        </w:rPr>
        <w:t>87).</w:t>
      </w:r>
      <w:r w:rsidR="001100B5">
        <w:rPr>
          <w:rFonts w:ascii="Times New Roman" w:hAnsi="Times New Roman" w:cs="Times New Roman"/>
          <w:sz w:val="24"/>
          <w:szCs w:val="24"/>
        </w:rPr>
        <w:t xml:space="preserve"> </w:t>
      </w:r>
      <w:r>
        <w:rPr>
          <w:rFonts w:ascii="Times New Roman" w:hAnsi="Times New Roman" w:cs="Times New Roman"/>
          <w:sz w:val="24"/>
          <w:szCs w:val="24"/>
        </w:rPr>
        <w:t>Luckily for him, Touchstone, like his creator, is flippant enough to avoid ruffling any deeply held beliefs by these remarks.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As with the </w:t>
      </w:r>
      <w:r w:rsidR="005A3025">
        <w:rPr>
          <w:rFonts w:ascii="Times New Roman" w:hAnsi="Times New Roman" w:cs="Times New Roman"/>
          <w:sz w:val="24"/>
          <w:szCs w:val="24"/>
        </w:rPr>
        <w:t>duke</w:t>
      </w:r>
      <w:r>
        <w:rPr>
          <w:rFonts w:ascii="Times New Roman" w:hAnsi="Times New Roman" w:cs="Times New Roman"/>
          <w:sz w:val="24"/>
          <w:szCs w:val="24"/>
        </w:rPr>
        <w:t xml:space="preserve"> and Jaques, Corin’s treatment of animals has been used to show that his life is in one sense inevitably rooted in self-love rather than compassion, but in his case it is important that he does not real</w:t>
      </w:r>
      <w:r w:rsidR="00957E68">
        <w:rPr>
          <w:rFonts w:ascii="Times New Roman" w:hAnsi="Times New Roman" w:cs="Times New Roman"/>
          <w:sz w:val="24"/>
          <w:szCs w:val="24"/>
        </w:rPr>
        <w:t>ize</w:t>
      </w:r>
      <w:r>
        <w:rPr>
          <w:rFonts w:ascii="Times New Roman" w:hAnsi="Times New Roman" w:cs="Times New Roman"/>
          <w:sz w:val="24"/>
          <w:szCs w:val="24"/>
        </w:rPr>
        <w:t xml:space="preserve"> this, lest he come to question the integrity of the principles by which he lives.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Similarly, although the partly philosophical </w:t>
      </w:r>
      <w:r w:rsidR="005A3025">
        <w:rPr>
          <w:rFonts w:ascii="Times New Roman" w:hAnsi="Times New Roman" w:cs="Times New Roman"/>
          <w:sz w:val="24"/>
          <w:szCs w:val="24"/>
        </w:rPr>
        <w:t>duke</w:t>
      </w:r>
      <w:r>
        <w:rPr>
          <w:rFonts w:ascii="Times New Roman" w:hAnsi="Times New Roman" w:cs="Times New Roman"/>
          <w:sz w:val="24"/>
          <w:szCs w:val="24"/>
        </w:rPr>
        <w:t xml:space="preserve"> understands that eating meat is incompatible with his Christian compassion, this insight causes him some discomfort.</w:t>
      </w:r>
      <w:r w:rsidR="001100B5">
        <w:rPr>
          <w:rFonts w:ascii="Times New Roman" w:hAnsi="Times New Roman" w:cs="Times New Roman"/>
          <w:sz w:val="24"/>
          <w:szCs w:val="24"/>
        </w:rPr>
        <w:t xml:space="preserve"> </w:t>
      </w:r>
      <w:r>
        <w:rPr>
          <w:rFonts w:ascii="Times New Roman" w:hAnsi="Times New Roman" w:cs="Times New Roman"/>
          <w:sz w:val="24"/>
          <w:szCs w:val="24"/>
        </w:rPr>
        <w:t>Touchstone’s thoroughly philosophical insight into his own partly bestial nature is, on the other hand, clearly useful to him, because it spurs him on to marry Audrey.</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Shakespeare’s recognition that there are two mutually incompatible paths to virtue perhaps explains his characteristic strategy of expressing his most serious points in apparently trivial scenes. </w:t>
      </w:r>
    </w:p>
    <w:p xmlns:wp14="http://schemas.microsoft.com/office/word/2010/wordml" w:rsidR="004A0C3C" w:rsidP="001D5058" w:rsidRDefault="004A0C3C" w14:paraId="4ECFCF22"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underlying argument in the last few scenes has been that philosophy can help some people to pursue a fulfilling life, but is not essential to The Good Life itself.</w:t>
      </w:r>
      <w:r w:rsidR="001100B5">
        <w:rPr>
          <w:rFonts w:ascii="Times New Roman" w:hAnsi="Times New Roman" w:cs="Times New Roman"/>
          <w:sz w:val="24"/>
          <w:szCs w:val="24"/>
        </w:rPr>
        <w:t xml:space="preserve"> </w:t>
      </w:r>
      <w:r>
        <w:rPr>
          <w:rFonts w:ascii="Times New Roman" w:hAnsi="Times New Roman" w:cs="Times New Roman"/>
          <w:sz w:val="24"/>
          <w:szCs w:val="24"/>
        </w:rPr>
        <w:t>Audrey perhaps asks the most important question regarding Touchstone’s poetry: “Is it honest in word and deed?</w:t>
      </w:r>
      <w:r w:rsidR="001100B5">
        <w:rPr>
          <w:rFonts w:ascii="Times New Roman" w:hAnsi="Times New Roman" w:cs="Times New Roman"/>
          <w:sz w:val="24"/>
          <w:szCs w:val="24"/>
        </w:rPr>
        <w:t xml:space="preserve"> </w:t>
      </w:r>
      <w:r>
        <w:rPr>
          <w:rFonts w:ascii="Times New Roman" w:hAnsi="Times New Roman" w:cs="Times New Roman"/>
          <w:sz w:val="24"/>
          <w:szCs w:val="24"/>
        </w:rPr>
        <w:t>Is it a true thing?” (3.3.17</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sidR="00A767B3">
        <w:rPr>
          <w:rFonts w:ascii="Times New Roman" w:hAnsi="Times New Roman" w:cs="Times New Roman"/>
          <w:sz w:val="24"/>
          <w:szCs w:val="24"/>
        </w:rPr>
        <w:t>Fulfillment</w:t>
      </w:r>
      <w:r>
        <w:rPr>
          <w:rFonts w:ascii="Times New Roman" w:hAnsi="Times New Roman" w:cs="Times New Roman"/>
          <w:sz w:val="24"/>
          <w:szCs w:val="24"/>
        </w:rPr>
        <w:t xml:space="preserve"> is to be found mainly in an active life of love rather than purely in contemplation, so it is more important to ask whether a poet is honest in his life than whether his poetry is beautiful or profound.</w:t>
      </w:r>
      <w:r w:rsidR="001100B5">
        <w:rPr>
          <w:rFonts w:ascii="Times New Roman" w:hAnsi="Times New Roman" w:cs="Times New Roman"/>
          <w:sz w:val="24"/>
          <w:szCs w:val="24"/>
        </w:rPr>
        <w:t xml:space="preserve"> </w:t>
      </w:r>
      <w:r>
        <w:rPr>
          <w:rFonts w:ascii="Times New Roman" w:hAnsi="Times New Roman" w:cs="Times New Roman"/>
          <w:sz w:val="24"/>
          <w:szCs w:val="24"/>
        </w:rPr>
        <w:t>Conversely, when Jaques wishes to absent himself from the party at the end of the play in order to enter a monastery, where he hopes that “there is much matter to be heard and learned,” he may remind us of the fictional lover whom Rosalind tells Orlando she “cured” by inducing in him “a living humor of madness, which was, to forswear the full stream of the world, and to live in a nook merely monastic” (5.4.184</w:t>
      </w:r>
      <w:r w:rsidR="001100B5">
        <w:rPr>
          <w:rFonts w:ascii="Times New Roman" w:hAnsi="Times New Roman" w:cs="Times New Roman"/>
          <w:sz w:val="24"/>
          <w:szCs w:val="24"/>
        </w:rPr>
        <w:t>–</w:t>
      </w:r>
      <w:r>
        <w:rPr>
          <w:rFonts w:ascii="Times New Roman" w:hAnsi="Times New Roman" w:cs="Times New Roman"/>
          <w:sz w:val="24"/>
          <w:szCs w:val="24"/>
        </w:rPr>
        <w:t xml:space="preserve">85; </w:t>
      </w:r>
      <w:r>
        <w:rPr>
          <w:rFonts w:ascii="Times New Roman" w:hAnsi="Times New Roman" w:cs="Times New Roman"/>
          <w:sz w:val="24"/>
          <w:szCs w:val="24"/>
        </w:rPr>
        <w:t>3.2.418</w:t>
      </w:r>
      <w:r w:rsidR="001100B5">
        <w:rPr>
          <w:rFonts w:ascii="Times New Roman" w:hAnsi="Times New Roman" w:cs="Times New Roman"/>
          <w:sz w:val="24"/>
          <w:szCs w:val="24"/>
        </w:rPr>
        <w:t>–</w:t>
      </w:r>
      <w:r>
        <w:rPr>
          <w:rFonts w:ascii="Times New Roman" w:hAnsi="Times New Roman" w:cs="Times New Roman"/>
          <w:sz w:val="24"/>
          <w:szCs w:val="24"/>
        </w:rPr>
        <w:t>21).</w:t>
      </w:r>
      <w:r w:rsidR="00EF2D4D">
        <w:rPr>
          <w:rFonts w:ascii="Times New Roman" w:hAnsi="Times New Roman" w:cs="Times New Roman"/>
          <w:sz w:val="24"/>
          <w:szCs w:val="24"/>
        </w:rPr>
        <w:t xml:space="preserve"> </w:t>
      </w:r>
      <w:r>
        <w:rPr>
          <w:rFonts w:ascii="Times New Roman" w:hAnsi="Times New Roman" w:cs="Times New Roman"/>
          <w:sz w:val="24"/>
          <w:szCs w:val="24"/>
        </w:rPr>
        <w:t>Rosalind’s covertly scornful implication is that to follow a purely contemplative life is to enter a backwater which cuts us off from the current of our deepest desires.</w:t>
      </w:r>
    </w:p>
    <w:p xmlns:wp14="http://schemas.microsoft.com/office/word/2010/wordml" w:rsidR="004A0C3C" w:rsidP="001D5058" w:rsidRDefault="004A0C3C" w14:paraId="0230CFE5"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Orlando, having made his way to Arden with the faithful Adam, has taken to pinning love poems to Rosalind on trees, unaware that she too is living in the forest.</w:t>
      </w:r>
      <w:r w:rsidR="001100B5">
        <w:rPr>
          <w:rFonts w:ascii="Times New Roman" w:hAnsi="Times New Roman" w:cs="Times New Roman"/>
          <w:sz w:val="24"/>
          <w:szCs w:val="24"/>
        </w:rPr>
        <w:t xml:space="preserve"> </w:t>
      </w:r>
      <w:r>
        <w:rPr>
          <w:rFonts w:ascii="Times New Roman" w:hAnsi="Times New Roman" w:cs="Times New Roman"/>
          <w:sz w:val="24"/>
          <w:szCs w:val="24"/>
        </w:rPr>
        <w:t>Touchstone mocks the way in which he equates Rosalind’s “worth” with her beauty in his first poem, implying through his scornful references to harts, hinds, cats</w:t>
      </w:r>
      <w:r w:rsidR="00B64A6E">
        <w:rPr>
          <w:rFonts w:ascii="Times New Roman" w:hAnsi="Times New Roman" w:cs="Times New Roman"/>
          <w:sz w:val="24"/>
          <w:szCs w:val="24"/>
        </w:rPr>
        <w:t>,</w:t>
      </w:r>
      <w:r>
        <w:rPr>
          <w:rFonts w:ascii="Times New Roman" w:hAnsi="Times New Roman" w:cs="Times New Roman"/>
          <w:sz w:val="24"/>
          <w:szCs w:val="24"/>
        </w:rPr>
        <w:t xml:space="preserve"> and pricks that it is merely an expression of animal attraction (3.2.88</w:t>
      </w:r>
      <w:r w:rsidR="001100B5">
        <w:rPr>
          <w:rFonts w:ascii="Times New Roman" w:hAnsi="Times New Roman" w:cs="Times New Roman"/>
          <w:sz w:val="24"/>
          <w:szCs w:val="24"/>
        </w:rPr>
        <w:t>–</w:t>
      </w:r>
      <w:r>
        <w:rPr>
          <w:rFonts w:ascii="Times New Roman" w:hAnsi="Times New Roman" w:cs="Times New Roman"/>
          <w:sz w:val="24"/>
          <w:szCs w:val="24"/>
        </w:rPr>
        <w:t>114).</w:t>
      </w:r>
      <w:r w:rsidR="001100B5">
        <w:rPr>
          <w:rFonts w:ascii="Times New Roman" w:hAnsi="Times New Roman" w:cs="Times New Roman"/>
          <w:sz w:val="24"/>
          <w:szCs w:val="24"/>
        </w:rPr>
        <w:t xml:space="preserve"> </w:t>
      </w:r>
      <w:r>
        <w:rPr>
          <w:rFonts w:ascii="Times New Roman" w:hAnsi="Times New Roman" w:cs="Times New Roman"/>
          <w:sz w:val="24"/>
          <w:szCs w:val="24"/>
        </w:rPr>
        <w:t>He is silent, however, about the second one, which contrasts Rosalind’s chastity and Orlando’s own constancy with the brevity of life and the tragedy of “violated vows,” thus implicitly agreeing with the high value that Orlando sets on a thoroughly enduring love (3.2.125</w:t>
      </w:r>
      <w:r w:rsidR="001100B5">
        <w:rPr>
          <w:rFonts w:ascii="Times New Roman" w:hAnsi="Times New Roman" w:cs="Times New Roman"/>
          <w:sz w:val="24"/>
          <w:szCs w:val="24"/>
        </w:rPr>
        <w:t>–</w:t>
      </w:r>
      <w:r>
        <w:rPr>
          <w:rFonts w:ascii="Times New Roman" w:hAnsi="Times New Roman" w:cs="Times New Roman"/>
          <w:sz w:val="24"/>
          <w:szCs w:val="24"/>
        </w:rPr>
        <w:t>54).</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The suggestion is that, although it may be beyond human nature to focus exclusively on the immutable realm of ideas, we nevertheless still find our </w:t>
      </w:r>
      <w:r w:rsidR="00A767B3">
        <w:rPr>
          <w:rFonts w:ascii="Times New Roman" w:hAnsi="Times New Roman" w:cs="Times New Roman"/>
          <w:sz w:val="24"/>
          <w:szCs w:val="24"/>
        </w:rPr>
        <w:t>fulfillment</w:t>
      </w:r>
      <w:r>
        <w:rPr>
          <w:rFonts w:ascii="Times New Roman" w:hAnsi="Times New Roman" w:cs="Times New Roman"/>
          <w:sz w:val="24"/>
          <w:szCs w:val="24"/>
        </w:rPr>
        <w:t xml:space="preserve"> through resisting the mutability of our own passions as far as is possible. As with the earlier contrast between Silvius and Corin, the implied progression of Orlando’s love shows that the intense physical desire which character</w:t>
      </w:r>
      <w:r w:rsidR="00957E68">
        <w:rPr>
          <w:rFonts w:ascii="Times New Roman" w:hAnsi="Times New Roman" w:cs="Times New Roman"/>
          <w:sz w:val="24"/>
          <w:szCs w:val="24"/>
        </w:rPr>
        <w:t>ize</w:t>
      </w:r>
      <w:r>
        <w:rPr>
          <w:rFonts w:ascii="Times New Roman" w:hAnsi="Times New Roman" w:cs="Times New Roman"/>
          <w:sz w:val="24"/>
          <w:szCs w:val="24"/>
        </w:rPr>
        <w:t>s romantic love in its early stages can in some cases trigger a more enduring loyalty.</w:t>
      </w:r>
      <w:r w:rsidR="001100B5">
        <w:rPr>
          <w:rFonts w:ascii="Times New Roman" w:hAnsi="Times New Roman" w:cs="Times New Roman"/>
          <w:sz w:val="24"/>
          <w:szCs w:val="24"/>
        </w:rPr>
        <w:t xml:space="preserve"> </w:t>
      </w:r>
      <w:r>
        <w:rPr>
          <w:rFonts w:ascii="Times New Roman" w:hAnsi="Times New Roman" w:cs="Times New Roman"/>
          <w:sz w:val="24"/>
          <w:szCs w:val="24"/>
        </w:rPr>
        <w:t>In the second poem Orlando praises Rosalind for having</w:t>
      </w:r>
    </w:p>
    <w:p xmlns:wp14="http://schemas.microsoft.com/office/word/2010/wordml" w:rsidR="004A0C3C" w:rsidP="00167157" w:rsidRDefault="004A0C3C" w14:paraId="7D0BD531"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Helen’s cheek, but not her heart,</w:t>
      </w:r>
    </w:p>
    <w:p xmlns:wp14="http://schemas.microsoft.com/office/word/2010/wordml" w:rsidR="004A0C3C" w:rsidP="00167157" w:rsidRDefault="004A0C3C" w14:paraId="65D88B5E"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Cleopatra’s majesty,</w:t>
      </w:r>
    </w:p>
    <w:p xmlns:wp14="http://schemas.microsoft.com/office/word/2010/wordml" w:rsidR="004A0C3C" w:rsidP="00167157" w:rsidRDefault="004A0C3C" w14:paraId="4C4BA8C6"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Atalanta’s better part,</w:t>
      </w:r>
    </w:p>
    <w:p xmlns:wp14="http://schemas.microsoft.com/office/word/2010/wordml" w:rsidR="004A0C3C" w:rsidP="00167157" w:rsidRDefault="004A0C3C" w14:paraId="25D7919C"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Sad Lucretia’s modesty.</w:t>
      </w:r>
    </w:p>
    <w:p xmlns:wp14="http://schemas.microsoft.com/office/word/2010/wordml" w:rsidR="004A0C3C" w:rsidP="00167157" w:rsidRDefault="004A0C3C" w14:paraId="56B12454"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Thus Rosalind of many parts</w:t>
      </w:r>
    </w:p>
    <w:p xmlns:wp14="http://schemas.microsoft.com/office/word/2010/wordml" w:rsidR="004A0C3C" w:rsidP="00167157" w:rsidRDefault="004A0C3C" w14:paraId="4A637AC2"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By heavenly synod was devis’d. </w:t>
      </w:r>
    </w:p>
    <w:p xmlns:wp14="http://schemas.microsoft.com/office/word/2010/wordml" w:rsidR="004A0C3C" w:rsidP="00167157" w:rsidRDefault="00614D58" w14:paraId="63A6CBDC" wp14:textId="77777777">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 xml:space="preserve">     </w:t>
      </w:r>
      <w:r w:rsidR="00167157">
        <w:rPr>
          <w:rFonts w:ascii="Times New Roman" w:hAnsi="Times New Roman" w:cs="Times New Roman"/>
          <w:sz w:val="24"/>
          <w:szCs w:val="24"/>
        </w:rPr>
        <w:t xml:space="preserve">  </w:t>
      </w:r>
      <w:r w:rsidR="004A0C3C">
        <w:rPr>
          <w:rFonts w:ascii="Times New Roman" w:hAnsi="Times New Roman" w:cs="Times New Roman"/>
          <w:sz w:val="24"/>
          <w:szCs w:val="24"/>
        </w:rPr>
        <w:t>(3.2.145</w:t>
      </w:r>
      <w:r w:rsidR="001100B5">
        <w:rPr>
          <w:rFonts w:ascii="Times New Roman" w:hAnsi="Times New Roman" w:cs="Times New Roman"/>
          <w:sz w:val="24"/>
          <w:szCs w:val="24"/>
        </w:rPr>
        <w:t>–</w:t>
      </w:r>
      <w:r w:rsidR="004A0C3C">
        <w:rPr>
          <w:rFonts w:ascii="Times New Roman" w:hAnsi="Times New Roman" w:cs="Times New Roman"/>
          <w:sz w:val="24"/>
          <w:szCs w:val="24"/>
        </w:rPr>
        <w:t>50)</w:t>
      </w:r>
    </w:p>
    <w:p xmlns:wp14="http://schemas.microsoft.com/office/word/2010/wordml" w:rsidR="004A0C3C" w:rsidP="001D5058" w:rsidRDefault="004A0C3C" w14:paraId="68E4C666"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Here again Shakespeare employs a tripartite division of the soul, but once more he adds a fourth ingredient: Orlando’s list implies that beauty, a Cleopatra-like power or spiritedness</w:t>
      </w:r>
      <w:r w:rsidR="003709A5">
        <w:rPr>
          <w:rFonts w:ascii="Times New Roman" w:hAnsi="Times New Roman" w:cs="Times New Roman"/>
          <w:sz w:val="24"/>
          <w:szCs w:val="24"/>
        </w:rPr>
        <w:t>,</w:t>
      </w:r>
      <w:r>
        <w:rPr>
          <w:rFonts w:ascii="Times New Roman" w:hAnsi="Times New Roman" w:cs="Times New Roman"/>
          <w:sz w:val="24"/>
          <w:szCs w:val="24"/>
        </w:rPr>
        <w:t xml:space="preserve"> and wit (“Atalanta’s better part”) can all play their part in romantic love, but by ending with “</w:t>
      </w:r>
      <w:r w:rsidR="003709A5">
        <w:rPr>
          <w:rFonts w:ascii="Times New Roman" w:hAnsi="Times New Roman" w:cs="Times New Roman"/>
          <w:sz w:val="24"/>
          <w:szCs w:val="24"/>
        </w:rPr>
        <w:t>s</w:t>
      </w:r>
      <w:r>
        <w:rPr>
          <w:rFonts w:ascii="Times New Roman" w:hAnsi="Times New Roman" w:cs="Times New Roman"/>
          <w:sz w:val="24"/>
          <w:szCs w:val="24"/>
        </w:rPr>
        <w:t>ad Lucretia’s modesty” he shows a new understanding that Rosalind’s most important quality is her chastity; the crucial requisite for a lasting marriage.</w:t>
      </w:r>
      <w:r w:rsidR="001100B5">
        <w:rPr>
          <w:rFonts w:ascii="Times New Roman" w:hAnsi="Times New Roman" w:cs="Times New Roman"/>
          <w:sz w:val="24"/>
          <w:szCs w:val="24"/>
        </w:rPr>
        <w:t xml:space="preserve">  </w:t>
      </w:r>
    </w:p>
    <w:p xmlns:wp14="http://schemas.microsoft.com/office/word/2010/wordml" w:rsidR="004A0C3C" w:rsidP="001D5058" w:rsidRDefault="004A0C3C" w14:paraId="38EEF4C1"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Unlike Touchstone, Jaques mocks Orlando’s love itself (3.2.259</w:t>
      </w:r>
      <w:r w:rsidR="001100B5">
        <w:rPr>
          <w:rFonts w:ascii="Times New Roman" w:hAnsi="Times New Roman" w:cs="Times New Roman"/>
          <w:sz w:val="24"/>
          <w:szCs w:val="24"/>
        </w:rPr>
        <w:t>–</w:t>
      </w:r>
      <w:r>
        <w:rPr>
          <w:rFonts w:ascii="Times New Roman" w:hAnsi="Times New Roman" w:cs="Times New Roman"/>
          <w:sz w:val="24"/>
          <w:szCs w:val="24"/>
        </w:rPr>
        <w:t>60, 3.2.270</w:t>
      </w:r>
      <w:r w:rsidR="001100B5">
        <w:rPr>
          <w:rFonts w:ascii="Times New Roman" w:hAnsi="Times New Roman" w:cs="Times New Roman"/>
          <w:sz w:val="24"/>
          <w:szCs w:val="24"/>
        </w:rPr>
        <w:t>–</w:t>
      </w:r>
      <w:r>
        <w:rPr>
          <w:rFonts w:ascii="Times New Roman" w:hAnsi="Times New Roman" w:cs="Times New Roman"/>
          <w:sz w:val="24"/>
          <w:szCs w:val="24"/>
        </w:rPr>
        <w:t>72, 3.2.282, 3.2.291</w:t>
      </w:r>
      <w:r w:rsidR="001100B5">
        <w:rPr>
          <w:rFonts w:ascii="Times New Roman" w:hAnsi="Times New Roman" w:cs="Times New Roman"/>
          <w:sz w:val="24"/>
          <w:szCs w:val="24"/>
        </w:rPr>
        <w:t>–</w:t>
      </w:r>
      <w:r>
        <w:rPr>
          <w:rFonts w:ascii="Times New Roman" w:hAnsi="Times New Roman" w:cs="Times New Roman"/>
          <w:sz w:val="24"/>
          <w:szCs w:val="24"/>
        </w:rPr>
        <w:t>92).</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Typically, as we have seen, his only interest seems to be in Orlando’s intelligence: “You have a nimble wit; I think </w:t>
      </w:r>
      <w:r w:rsidR="00077984">
        <w:rPr>
          <w:rFonts w:ascii="Times New Roman" w:hAnsi="Times New Roman" w:cs="Times New Roman"/>
          <w:sz w:val="24"/>
          <w:szCs w:val="24"/>
        </w:rPr>
        <w:t>’</w:t>
      </w:r>
      <w:r>
        <w:rPr>
          <w:rFonts w:ascii="Times New Roman" w:hAnsi="Times New Roman" w:cs="Times New Roman"/>
          <w:sz w:val="24"/>
          <w:szCs w:val="24"/>
        </w:rPr>
        <w:t>twas made of Atalanta’s heels.</w:t>
      </w:r>
      <w:r w:rsidR="001100B5">
        <w:rPr>
          <w:rFonts w:ascii="Times New Roman" w:hAnsi="Times New Roman" w:cs="Times New Roman"/>
          <w:sz w:val="24"/>
          <w:szCs w:val="24"/>
        </w:rPr>
        <w:t xml:space="preserve"> </w:t>
      </w:r>
      <w:r>
        <w:rPr>
          <w:rFonts w:ascii="Times New Roman" w:hAnsi="Times New Roman" w:cs="Times New Roman"/>
          <w:sz w:val="24"/>
          <w:szCs w:val="24"/>
        </w:rPr>
        <w:t>Will you sit down with me? And we two will rail against our mistress the world, and all our misery” (3.2.276</w:t>
      </w:r>
      <w:r w:rsidR="001100B5">
        <w:rPr>
          <w:rFonts w:ascii="Times New Roman" w:hAnsi="Times New Roman" w:cs="Times New Roman"/>
          <w:sz w:val="24"/>
          <w:szCs w:val="24"/>
        </w:rPr>
        <w:t>–</w:t>
      </w:r>
      <w:r>
        <w:rPr>
          <w:rFonts w:ascii="Times New Roman" w:hAnsi="Times New Roman" w:cs="Times New Roman"/>
          <w:sz w:val="24"/>
          <w:szCs w:val="24"/>
        </w:rPr>
        <w:t>79).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Jaques is as eager to talk to Orlando as he was to avoid the </w:t>
      </w:r>
      <w:r w:rsidR="005A3025">
        <w:rPr>
          <w:rFonts w:ascii="Times New Roman" w:hAnsi="Times New Roman" w:cs="Times New Roman"/>
          <w:sz w:val="24"/>
          <w:szCs w:val="24"/>
        </w:rPr>
        <w:t>duke</w:t>
      </w:r>
      <w:r>
        <w:rPr>
          <w:rFonts w:ascii="Times New Roman" w:hAnsi="Times New Roman" w:cs="Times New Roman"/>
          <w:sz w:val="24"/>
          <w:szCs w:val="24"/>
        </w:rPr>
        <w:t>, as we have seen, showing that he is as ambivalent in his attitude to dialogue as he is to music and venison.</w:t>
      </w:r>
      <w:r w:rsidR="001100B5">
        <w:rPr>
          <w:rFonts w:ascii="Times New Roman" w:hAnsi="Times New Roman" w:cs="Times New Roman"/>
          <w:sz w:val="24"/>
          <w:szCs w:val="24"/>
        </w:rPr>
        <w:t xml:space="preserve"> </w:t>
      </w:r>
      <w:r>
        <w:rPr>
          <w:rFonts w:ascii="Times New Roman" w:hAnsi="Times New Roman" w:cs="Times New Roman"/>
          <w:sz w:val="24"/>
          <w:szCs w:val="24"/>
        </w:rPr>
        <w:t>He would perhaps claim that conversation is only to be valued insofar as it facilitates philosophy, but the audience may again feel that he is more sociable than he real</w:t>
      </w:r>
      <w:r w:rsidR="00957E68">
        <w:rPr>
          <w:rFonts w:ascii="Times New Roman" w:hAnsi="Times New Roman" w:cs="Times New Roman"/>
          <w:sz w:val="24"/>
          <w:szCs w:val="24"/>
        </w:rPr>
        <w:t>ize</w:t>
      </w:r>
      <w:r>
        <w:rPr>
          <w:rFonts w:ascii="Times New Roman" w:hAnsi="Times New Roman" w:cs="Times New Roman"/>
          <w:sz w:val="24"/>
          <w:szCs w:val="24"/>
        </w:rPr>
        <w:t>s, since he later tries to engage Rosalind in conversation (4.1.1</w:t>
      </w:r>
      <w:r w:rsidR="001100B5">
        <w:rPr>
          <w:rFonts w:ascii="Times New Roman" w:hAnsi="Times New Roman" w:cs="Times New Roman"/>
          <w:sz w:val="24"/>
          <w:szCs w:val="24"/>
        </w:rPr>
        <w:t>–</w:t>
      </w:r>
      <w:r>
        <w:rPr>
          <w:rFonts w:ascii="Times New Roman" w:hAnsi="Times New Roman" w:cs="Times New Roman"/>
          <w:sz w:val="24"/>
          <w:szCs w:val="24"/>
        </w:rPr>
        <w:t>2).</w:t>
      </w:r>
      <w:r w:rsidR="001100B5">
        <w:rPr>
          <w:rFonts w:ascii="Times New Roman" w:hAnsi="Times New Roman" w:cs="Times New Roman"/>
          <w:sz w:val="24"/>
          <w:szCs w:val="24"/>
        </w:rPr>
        <w:t xml:space="preserve"> </w:t>
      </w:r>
      <w:r>
        <w:rPr>
          <w:rFonts w:ascii="Times New Roman" w:hAnsi="Times New Roman" w:cs="Times New Roman"/>
          <w:sz w:val="24"/>
          <w:szCs w:val="24"/>
        </w:rPr>
        <w:t>In any case, Orlando rejects his invitation with some scorn, declaring that he will use his wit to critic</w:t>
      </w:r>
      <w:r w:rsidR="00957E68">
        <w:rPr>
          <w:rFonts w:ascii="Times New Roman" w:hAnsi="Times New Roman" w:cs="Times New Roman"/>
          <w:sz w:val="24"/>
          <w:szCs w:val="24"/>
        </w:rPr>
        <w:t>ize</w:t>
      </w:r>
      <w:r>
        <w:rPr>
          <w:rFonts w:ascii="Times New Roman" w:hAnsi="Times New Roman" w:cs="Times New Roman"/>
          <w:sz w:val="24"/>
          <w:szCs w:val="24"/>
        </w:rPr>
        <w:t xml:space="preserve"> his own faults (3.2.280</w:t>
      </w:r>
      <w:r w:rsidR="001100B5">
        <w:rPr>
          <w:rFonts w:ascii="Times New Roman" w:hAnsi="Times New Roman" w:cs="Times New Roman"/>
          <w:sz w:val="24"/>
          <w:szCs w:val="24"/>
        </w:rPr>
        <w:t>–</w:t>
      </w:r>
      <w:r>
        <w:rPr>
          <w:rFonts w:ascii="Times New Roman" w:hAnsi="Times New Roman" w:cs="Times New Roman"/>
          <w:sz w:val="24"/>
          <w:szCs w:val="24"/>
        </w:rPr>
        <w:t>94).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self-criticism is useful, for Orlando’s aim will presumably be to overcome the pride which has been one of his chief characteristics, so that he can “live and die [Rosalind’s] slave,” whereas </w:t>
      </w:r>
      <w:r w:rsidR="005A3025">
        <w:rPr>
          <w:rFonts w:ascii="Times New Roman" w:hAnsi="Times New Roman" w:cs="Times New Roman"/>
          <w:sz w:val="24"/>
          <w:szCs w:val="24"/>
        </w:rPr>
        <w:t>Jaques’s</w:t>
      </w:r>
      <w:r w:rsidR="001100B5">
        <w:rPr>
          <w:rFonts w:ascii="Times New Roman" w:hAnsi="Times New Roman" w:cs="Times New Roman"/>
          <w:sz w:val="24"/>
          <w:szCs w:val="24"/>
        </w:rPr>
        <w:t xml:space="preserve"> </w:t>
      </w:r>
      <w:r>
        <w:rPr>
          <w:rFonts w:ascii="Times New Roman" w:hAnsi="Times New Roman" w:cs="Times New Roman"/>
          <w:sz w:val="24"/>
          <w:szCs w:val="24"/>
        </w:rPr>
        <w:t>detached analysis of society will, as we have seen, only serve to bolster his sense of superiority (3.2.154).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contrast between Jaques and Orlando is sharpened by their references to the Atalanta legend in the lines quoted above: whereas Orlando uses it to show that he appreciates Rosalind’s wit as one ingredient of her charm, but balances this with praise for her constancy, Jaques focuses on the intellect to the exclusion of all else and has no notion of finding </w:t>
      </w:r>
      <w:r w:rsidR="00A767B3">
        <w:rPr>
          <w:rFonts w:ascii="Times New Roman" w:hAnsi="Times New Roman" w:cs="Times New Roman"/>
          <w:sz w:val="24"/>
          <w:szCs w:val="24"/>
        </w:rPr>
        <w:t>fulfillment</w:t>
      </w:r>
      <w:r>
        <w:rPr>
          <w:rFonts w:ascii="Times New Roman" w:hAnsi="Times New Roman" w:cs="Times New Roman"/>
          <w:sz w:val="24"/>
          <w:szCs w:val="24"/>
        </w:rPr>
        <w:t xml:space="preserve"> through love.</w:t>
      </w:r>
      <w:r w:rsidR="001100B5">
        <w:rPr>
          <w:rFonts w:ascii="Times New Roman" w:hAnsi="Times New Roman" w:cs="Times New Roman"/>
          <w:sz w:val="24"/>
          <w:szCs w:val="24"/>
        </w:rPr>
        <w:t xml:space="preserve"> </w:t>
      </w:r>
      <w:r>
        <w:rPr>
          <w:rFonts w:ascii="Times New Roman" w:hAnsi="Times New Roman" w:cs="Times New Roman"/>
          <w:sz w:val="24"/>
          <w:szCs w:val="24"/>
        </w:rPr>
        <w:t>Orlando clearly has the intelligence to engage in philosophical dialogue, as Jaques recogn</w:t>
      </w:r>
      <w:r w:rsidR="00957E68">
        <w:rPr>
          <w:rFonts w:ascii="Times New Roman" w:hAnsi="Times New Roman" w:cs="Times New Roman"/>
          <w:sz w:val="24"/>
          <w:szCs w:val="24"/>
        </w:rPr>
        <w:t>ize</w:t>
      </w:r>
      <w:r>
        <w:rPr>
          <w:rFonts w:ascii="Times New Roman" w:hAnsi="Times New Roman" w:cs="Times New Roman"/>
          <w:sz w:val="24"/>
          <w:szCs w:val="24"/>
        </w:rPr>
        <w:t xml:space="preserve">s, </w:t>
      </w:r>
      <w:r>
        <w:rPr>
          <w:rFonts w:ascii="Times New Roman" w:hAnsi="Times New Roman" w:cs="Times New Roman"/>
          <w:sz w:val="24"/>
          <w:szCs w:val="24"/>
        </w:rPr>
        <w:t>but, like Rosalind, his priorities are elsewhere.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audience may well agree with him when he pugnaciously defends his love against </w:t>
      </w:r>
      <w:r w:rsidR="005A3025">
        <w:rPr>
          <w:rFonts w:ascii="Times New Roman" w:hAnsi="Times New Roman" w:cs="Times New Roman"/>
          <w:sz w:val="24"/>
          <w:szCs w:val="24"/>
        </w:rPr>
        <w:t>Jaques’s</w:t>
      </w:r>
      <w:r>
        <w:rPr>
          <w:rFonts w:ascii="Times New Roman" w:hAnsi="Times New Roman" w:cs="Times New Roman"/>
          <w:sz w:val="24"/>
          <w:szCs w:val="24"/>
        </w:rPr>
        <w:t xml:space="preserve"> attack, declaring that if it is a fault, it is superior to </w:t>
      </w:r>
      <w:r w:rsidR="005A3025">
        <w:rPr>
          <w:rFonts w:ascii="Times New Roman" w:hAnsi="Times New Roman" w:cs="Times New Roman"/>
          <w:sz w:val="24"/>
          <w:szCs w:val="24"/>
        </w:rPr>
        <w:t>Jaques’s</w:t>
      </w:r>
      <w:r>
        <w:rPr>
          <w:rFonts w:ascii="Times New Roman" w:hAnsi="Times New Roman" w:cs="Times New Roman"/>
          <w:sz w:val="24"/>
          <w:szCs w:val="24"/>
        </w:rPr>
        <w:t xml:space="preserve"> “best virtue” (3.2.282</w:t>
      </w:r>
      <w:r w:rsidR="001100B5">
        <w:rPr>
          <w:rFonts w:ascii="Times New Roman" w:hAnsi="Times New Roman" w:cs="Times New Roman"/>
          <w:sz w:val="24"/>
          <w:szCs w:val="24"/>
        </w:rPr>
        <w:t>–</w:t>
      </w:r>
      <w:r>
        <w:rPr>
          <w:rFonts w:ascii="Times New Roman" w:hAnsi="Times New Roman" w:cs="Times New Roman"/>
          <w:sz w:val="24"/>
          <w:szCs w:val="24"/>
        </w:rPr>
        <w:t>84).</w:t>
      </w:r>
      <w:r w:rsidR="001100B5">
        <w:rPr>
          <w:rFonts w:ascii="Times New Roman" w:hAnsi="Times New Roman" w:cs="Times New Roman"/>
          <w:sz w:val="24"/>
          <w:szCs w:val="24"/>
        </w:rPr>
        <w:t xml:space="preserve"> </w:t>
      </w:r>
    </w:p>
    <w:p xmlns:wp14="http://schemas.microsoft.com/office/word/2010/wordml" w:rsidR="004A0C3C" w:rsidP="001D5058" w:rsidRDefault="004A0C3C" w14:paraId="121D7D80"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Touchstone, Rosalind employs great ingenuity in order to secure a constant love in a fickle world.</w:t>
      </w:r>
      <w:r w:rsidR="001100B5">
        <w:rPr>
          <w:rFonts w:ascii="Times New Roman" w:hAnsi="Times New Roman" w:cs="Times New Roman"/>
          <w:sz w:val="24"/>
          <w:szCs w:val="24"/>
        </w:rPr>
        <w:t xml:space="preserve"> </w:t>
      </w:r>
      <w:r>
        <w:rPr>
          <w:rFonts w:ascii="Times New Roman" w:hAnsi="Times New Roman" w:cs="Times New Roman"/>
          <w:sz w:val="24"/>
          <w:szCs w:val="24"/>
        </w:rPr>
        <w:t>Her initial excitement when she learns that Orlando is in the forest is almost immediately matched by a contrasting prudence: “O ominous!</w:t>
      </w:r>
      <w:r w:rsidR="001100B5">
        <w:rPr>
          <w:rFonts w:ascii="Times New Roman" w:hAnsi="Times New Roman" w:cs="Times New Roman"/>
          <w:sz w:val="24"/>
          <w:szCs w:val="24"/>
        </w:rPr>
        <w:t xml:space="preserve"> </w:t>
      </w:r>
      <w:r>
        <w:rPr>
          <w:rFonts w:ascii="Times New Roman" w:hAnsi="Times New Roman" w:cs="Times New Roman"/>
          <w:sz w:val="24"/>
          <w:szCs w:val="24"/>
        </w:rPr>
        <w:t>He comes to kill my heart” (3.2.246).</w:t>
      </w:r>
      <w:r w:rsidR="001100B5">
        <w:rPr>
          <w:rFonts w:ascii="Times New Roman" w:hAnsi="Times New Roman" w:cs="Times New Roman"/>
          <w:sz w:val="24"/>
          <w:szCs w:val="24"/>
        </w:rPr>
        <w:t xml:space="preserve"> </w:t>
      </w:r>
      <w:r>
        <w:rPr>
          <w:rFonts w:ascii="Times New Roman" w:hAnsi="Times New Roman" w:cs="Times New Roman"/>
          <w:sz w:val="24"/>
          <w:szCs w:val="24"/>
        </w:rPr>
        <w:t>She is worried that Orlando shows none of the signs of suffering that are the usual characteristic of the serious lover, so she decides to test his love in an extremely cautious and restrained way, while preserving her male disguise; presumably with a view to suppressing her feelings if Orlando should be found to be untrustworthy (3.2.369</w:t>
      </w:r>
      <w:r w:rsidR="001100B5">
        <w:rPr>
          <w:rFonts w:ascii="Times New Roman" w:hAnsi="Times New Roman" w:cs="Times New Roman"/>
          <w:sz w:val="24"/>
          <w:szCs w:val="24"/>
        </w:rPr>
        <w:t>–</w:t>
      </w:r>
      <w:r>
        <w:rPr>
          <w:rFonts w:ascii="Times New Roman" w:hAnsi="Times New Roman" w:cs="Times New Roman"/>
          <w:sz w:val="24"/>
          <w:szCs w:val="24"/>
        </w:rPr>
        <w:t>84).</w:t>
      </w:r>
      <w:r w:rsidR="00EF2D4D">
        <w:rPr>
          <w:rFonts w:ascii="Times New Roman" w:hAnsi="Times New Roman" w:cs="Times New Roman"/>
          <w:sz w:val="24"/>
          <w:szCs w:val="24"/>
        </w:rPr>
        <w:t xml:space="preserve"> </w:t>
      </w:r>
      <w:r>
        <w:rPr>
          <w:rFonts w:ascii="Times New Roman" w:hAnsi="Times New Roman" w:cs="Times New Roman"/>
          <w:sz w:val="24"/>
          <w:szCs w:val="24"/>
        </w:rPr>
        <w:t>For some time the outcome is uncertain, as Rosalind carefully balances Orlando’s apparent loyalty against his occasional unreliability, using his punctuality to measure his capacity for self-control and consideration (3.4.4</w:t>
      </w:r>
      <w:r w:rsidR="001100B5">
        <w:rPr>
          <w:rFonts w:ascii="Times New Roman" w:hAnsi="Times New Roman" w:cs="Times New Roman"/>
          <w:sz w:val="24"/>
          <w:szCs w:val="24"/>
        </w:rPr>
        <w:t>–</w:t>
      </w:r>
      <w:r>
        <w:rPr>
          <w:rFonts w:ascii="Times New Roman" w:hAnsi="Times New Roman" w:cs="Times New Roman"/>
          <w:sz w:val="24"/>
          <w:szCs w:val="24"/>
        </w:rPr>
        <w:t>26).</w:t>
      </w:r>
      <w:r w:rsidR="001100B5">
        <w:rPr>
          <w:rFonts w:ascii="Times New Roman" w:hAnsi="Times New Roman" w:cs="Times New Roman"/>
          <w:sz w:val="24"/>
          <w:szCs w:val="24"/>
        </w:rPr>
        <w:t xml:space="preserve"> </w:t>
      </w:r>
      <w:r>
        <w:rPr>
          <w:rFonts w:ascii="Times New Roman" w:hAnsi="Times New Roman" w:cs="Times New Roman"/>
          <w:sz w:val="24"/>
          <w:szCs w:val="24"/>
        </w:rPr>
        <w:t>She affects to deny that anyone ever died for love and accuses herself of infidelity in order to test his response, worrying that “men are April when they woo, December when they are wed” (4.1.94</w:t>
      </w:r>
      <w:r w:rsidR="001100B5">
        <w:rPr>
          <w:rFonts w:ascii="Times New Roman" w:hAnsi="Times New Roman" w:cs="Times New Roman"/>
          <w:sz w:val="24"/>
          <w:szCs w:val="24"/>
        </w:rPr>
        <w:t>–</w:t>
      </w:r>
      <w:r>
        <w:rPr>
          <w:rFonts w:ascii="Times New Roman" w:hAnsi="Times New Roman" w:cs="Times New Roman"/>
          <w:sz w:val="24"/>
          <w:szCs w:val="24"/>
        </w:rPr>
        <w:t>108, 4.1.116</w:t>
      </w:r>
      <w:r w:rsidR="001100B5">
        <w:rPr>
          <w:rFonts w:ascii="Times New Roman" w:hAnsi="Times New Roman" w:cs="Times New Roman"/>
          <w:sz w:val="24"/>
          <w:szCs w:val="24"/>
        </w:rPr>
        <w:t>–</w:t>
      </w:r>
      <w:r>
        <w:rPr>
          <w:rFonts w:ascii="Times New Roman" w:hAnsi="Times New Roman" w:cs="Times New Roman"/>
          <w:sz w:val="24"/>
          <w:szCs w:val="24"/>
        </w:rPr>
        <w:t>19, 4.1.147</w:t>
      </w:r>
      <w:r w:rsidR="001100B5">
        <w:rPr>
          <w:rFonts w:ascii="Times New Roman" w:hAnsi="Times New Roman" w:cs="Times New Roman"/>
          <w:sz w:val="24"/>
          <w:szCs w:val="24"/>
        </w:rPr>
        <w:t>–</w:t>
      </w:r>
      <w:r>
        <w:rPr>
          <w:rFonts w:ascii="Times New Roman" w:hAnsi="Times New Roman" w:cs="Times New Roman"/>
          <w:sz w:val="24"/>
          <w:szCs w:val="24"/>
        </w:rPr>
        <w:t>48, 4.1.160</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The strength of her determination to conceal her love is shown by her repeated insistence that she is “counterfeiting” even though she has just fainted out of intense sympathy with Orlando’s wounds (4.3.165</w:t>
      </w:r>
      <w:r w:rsidR="001100B5">
        <w:rPr>
          <w:rFonts w:ascii="Times New Roman" w:hAnsi="Times New Roman" w:cs="Times New Roman"/>
          <w:sz w:val="24"/>
          <w:szCs w:val="24"/>
        </w:rPr>
        <w:t>–</w:t>
      </w:r>
      <w:r>
        <w:rPr>
          <w:rFonts w:ascii="Times New Roman" w:hAnsi="Times New Roman" w:cs="Times New Roman"/>
          <w:sz w:val="24"/>
          <w:szCs w:val="24"/>
        </w:rPr>
        <w:t>82).</w:t>
      </w:r>
      <w:r w:rsidR="001100B5">
        <w:rPr>
          <w:rFonts w:ascii="Times New Roman" w:hAnsi="Times New Roman" w:cs="Times New Roman"/>
          <w:sz w:val="24"/>
          <w:szCs w:val="24"/>
        </w:rPr>
        <w:t xml:space="preserve"> </w:t>
      </w:r>
      <w:r>
        <w:rPr>
          <w:rFonts w:ascii="Times New Roman" w:hAnsi="Times New Roman" w:cs="Times New Roman"/>
          <w:sz w:val="24"/>
          <w:szCs w:val="24"/>
        </w:rPr>
        <w:t>Rosalind cannot help her passionate attachment to Orlando, but she can prudently protect herself from excessive suffering by selecting only loyal friends.</w:t>
      </w:r>
      <w:r w:rsidR="001100B5">
        <w:rPr>
          <w:rFonts w:ascii="Times New Roman" w:hAnsi="Times New Roman" w:cs="Times New Roman"/>
          <w:sz w:val="24"/>
          <w:szCs w:val="24"/>
        </w:rPr>
        <w:t xml:space="preserve"> </w:t>
      </w:r>
      <w:r>
        <w:rPr>
          <w:rFonts w:ascii="Times New Roman" w:hAnsi="Times New Roman" w:cs="Times New Roman"/>
          <w:sz w:val="24"/>
          <w:szCs w:val="24"/>
        </w:rPr>
        <w:t>Thus Rosalind’s conversations with Orlando again show that the main use of “wit” is extremely practical.</w:t>
      </w:r>
      <w:r w:rsidR="001100B5">
        <w:rPr>
          <w:rFonts w:ascii="Times New Roman" w:hAnsi="Times New Roman" w:cs="Times New Roman"/>
          <w:sz w:val="24"/>
          <w:szCs w:val="24"/>
        </w:rPr>
        <w:t xml:space="preserve"> </w:t>
      </w:r>
    </w:p>
    <w:p xmlns:wp14="http://schemas.microsoft.com/office/word/2010/wordml" w:rsidR="004A0C3C" w:rsidP="001D5058" w:rsidRDefault="004A0C3C" w14:paraId="4BF25323"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concluded his tripartite analysis of desire, Shakepeare moves on to measure the value of The Good Life more directly, using Rosalind’s relationship with Orlando to explore the </w:t>
      </w:r>
      <w:r>
        <w:rPr>
          <w:rFonts w:ascii="Times New Roman" w:hAnsi="Times New Roman" w:cs="Times New Roman"/>
          <w:sz w:val="24"/>
          <w:szCs w:val="24"/>
        </w:rPr>
        <w:t>balance between pleasure and pain that the true lover experiences.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is clearly hurt when Orlando is late, whereas </w:t>
      </w:r>
      <w:r w:rsidR="005A3025">
        <w:rPr>
          <w:rFonts w:ascii="Times New Roman" w:hAnsi="Times New Roman" w:cs="Times New Roman"/>
          <w:sz w:val="24"/>
          <w:szCs w:val="24"/>
        </w:rPr>
        <w:t>Jaques’s</w:t>
      </w:r>
      <w:r>
        <w:rPr>
          <w:rFonts w:ascii="Times New Roman" w:hAnsi="Times New Roman" w:cs="Times New Roman"/>
          <w:sz w:val="24"/>
          <w:szCs w:val="24"/>
        </w:rPr>
        <w:t xml:space="preserve"> sadness always seems slightly affected, even though he himself critic</w:t>
      </w:r>
      <w:r w:rsidR="00957E68">
        <w:rPr>
          <w:rFonts w:ascii="Times New Roman" w:hAnsi="Times New Roman" w:cs="Times New Roman"/>
          <w:sz w:val="24"/>
          <w:szCs w:val="24"/>
        </w:rPr>
        <w:t>ize</w:t>
      </w:r>
      <w:r>
        <w:rPr>
          <w:rFonts w:ascii="Times New Roman" w:hAnsi="Times New Roman" w:cs="Times New Roman"/>
          <w:sz w:val="24"/>
          <w:szCs w:val="24"/>
        </w:rPr>
        <w:t>s scholars whose “melancholy</w:t>
      </w:r>
      <w:r w:rsidR="00536AE4">
        <w:rPr>
          <w:rFonts w:ascii="Times New Roman" w:hAnsi="Times New Roman" w:cs="Times New Roman"/>
          <w:sz w:val="24"/>
          <w:szCs w:val="24"/>
        </w:rPr>
        <w:t xml:space="preserve">. . . </w:t>
      </w:r>
      <w:r>
        <w:rPr>
          <w:rFonts w:ascii="Times New Roman" w:hAnsi="Times New Roman" w:cs="Times New Roman"/>
          <w:sz w:val="24"/>
          <w:szCs w:val="24"/>
        </w:rPr>
        <w:t>is emulation” (4.1.10</w:t>
      </w:r>
      <w:r w:rsidR="001100B5">
        <w:rPr>
          <w:rFonts w:ascii="Times New Roman" w:hAnsi="Times New Roman" w:cs="Times New Roman"/>
          <w:sz w:val="24"/>
          <w:szCs w:val="24"/>
        </w:rPr>
        <w:t>–</w:t>
      </w:r>
      <w:r>
        <w:rPr>
          <w:rFonts w:ascii="Times New Roman" w:hAnsi="Times New Roman" w:cs="Times New Roman"/>
          <w:sz w:val="24"/>
          <w:szCs w:val="24"/>
        </w:rPr>
        <w:t>11).</w:t>
      </w:r>
      <w:r w:rsidR="001100B5">
        <w:rPr>
          <w:rFonts w:ascii="Times New Roman" w:hAnsi="Times New Roman" w:cs="Times New Roman"/>
          <w:sz w:val="24"/>
          <w:szCs w:val="24"/>
        </w:rPr>
        <w:t xml:space="preserve"> </w:t>
      </w:r>
      <w:r>
        <w:rPr>
          <w:rFonts w:ascii="Times New Roman" w:hAnsi="Times New Roman" w:cs="Times New Roman"/>
          <w:sz w:val="24"/>
          <w:szCs w:val="24"/>
        </w:rPr>
        <w:t>In reality, Jaques too takes pride in his melancholy, claiming self-consciously that it stems from “the sundry contemplation of [his] travels, in which [his] often rumination wraps [him] in a most humorous sadness” (4.1.17</w:t>
      </w:r>
      <w:r w:rsidR="001100B5">
        <w:rPr>
          <w:rFonts w:ascii="Times New Roman" w:hAnsi="Times New Roman" w:cs="Times New Roman"/>
          <w:sz w:val="24"/>
          <w:szCs w:val="24"/>
        </w:rPr>
        <w:t>–</w:t>
      </w:r>
      <w:r>
        <w:rPr>
          <w:rFonts w:ascii="Times New Roman" w:hAnsi="Times New Roman" w:cs="Times New Roman"/>
          <w:sz w:val="24"/>
          <w:szCs w:val="24"/>
        </w:rPr>
        <w:t>20).</w:t>
      </w:r>
      <w:r w:rsidR="001100B5">
        <w:rPr>
          <w:rFonts w:ascii="Times New Roman" w:hAnsi="Times New Roman" w:cs="Times New Roman"/>
          <w:sz w:val="24"/>
          <w:szCs w:val="24"/>
        </w:rPr>
        <w:t xml:space="preserve"> </w:t>
      </w:r>
      <w:r>
        <w:rPr>
          <w:rFonts w:ascii="Times New Roman" w:hAnsi="Times New Roman" w:cs="Times New Roman"/>
          <w:sz w:val="24"/>
          <w:szCs w:val="24"/>
        </w:rPr>
        <w:t>The fact that he does not truly suffer is a sign that he is only half alive; Rosalind thinks of him as little better than a “post” (4.1.9). Conversely, the young lovers are nothing if not vividly alive; Rosalind comments that time “trots hard” with a young maid about to be married</w:t>
      </w:r>
      <w:r w:rsidR="00042657">
        <w:rPr>
          <w:rFonts w:ascii="Times New Roman" w:hAnsi="Times New Roman" w:cs="Times New Roman"/>
          <w:sz w:val="24"/>
          <w:szCs w:val="24"/>
        </w:rPr>
        <w:t>—</w:t>
      </w:r>
      <w:r>
        <w:rPr>
          <w:rFonts w:ascii="Times New Roman" w:hAnsi="Times New Roman" w:cs="Times New Roman"/>
          <w:sz w:val="24"/>
          <w:szCs w:val="24"/>
        </w:rPr>
        <w:t>“If the interim be but a se’nnight, Time’s pace is so hard that it seems the length of seven year”</w:t>
      </w:r>
      <w:r w:rsidR="00042657">
        <w:rPr>
          <w:rFonts w:ascii="Times New Roman" w:hAnsi="Times New Roman" w:cs="Times New Roman"/>
          <w:sz w:val="24"/>
          <w:szCs w:val="24"/>
        </w:rPr>
        <w:t>—</w:t>
      </w:r>
      <w:r>
        <w:rPr>
          <w:rFonts w:ascii="Times New Roman" w:hAnsi="Times New Roman" w:cs="Times New Roman"/>
          <w:sz w:val="24"/>
          <w:szCs w:val="24"/>
        </w:rPr>
        <w:t>whereas for scholars, who carry the “burthen of lean and wasteful learning,” and for lawyers</w:t>
      </w:r>
      <w:r w:rsidR="00C625B5">
        <w:rPr>
          <w:rFonts w:ascii="Times New Roman" w:hAnsi="Times New Roman" w:cs="Times New Roman"/>
          <w:sz w:val="24"/>
          <w:szCs w:val="24"/>
        </w:rPr>
        <w:t>,</w:t>
      </w:r>
      <w:r>
        <w:rPr>
          <w:rFonts w:ascii="Times New Roman" w:hAnsi="Times New Roman" w:cs="Times New Roman"/>
          <w:sz w:val="24"/>
          <w:szCs w:val="24"/>
        </w:rPr>
        <w:t xml:space="preserve"> who “sleep between term and term</w:t>
      </w:r>
      <w:r w:rsidR="00C625B5">
        <w:rPr>
          <w:rFonts w:ascii="Times New Roman" w:hAnsi="Times New Roman" w:cs="Times New Roman"/>
          <w:sz w:val="24"/>
          <w:szCs w:val="24"/>
        </w:rPr>
        <w:t>,</w:t>
      </w:r>
      <w:r>
        <w:rPr>
          <w:rFonts w:ascii="Times New Roman" w:hAnsi="Times New Roman" w:cs="Times New Roman"/>
          <w:sz w:val="24"/>
          <w:szCs w:val="24"/>
        </w:rPr>
        <w:t>” the implication is that time drags slowly (3.2.312</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The potent mixture of pleasure and pain that character</w:t>
      </w:r>
      <w:r w:rsidR="00957E68">
        <w:rPr>
          <w:rFonts w:ascii="Times New Roman" w:hAnsi="Times New Roman" w:cs="Times New Roman"/>
          <w:sz w:val="24"/>
          <w:szCs w:val="24"/>
        </w:rPr>
        <w:t>ize</w:t>
      </w:r>
      <w:r>
        <w:rPr>
          <w:rFonts w:ascii="Times New Roman" w:hAnsi="Times New Roman" w:cs="Times New Roman"/>
          <w:sz w:val="24"/>
          <w:szCs w:val="24"/>
        </w:rPr>
        <w:t>s intense love is illustrated by the way in which Rosalind breaks off abruptly from her scolding of Orlando for his tardiness to deliver a passionate plea: “Come, woo me, woo me; for now I am in a holiday humour” (4.1.68</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Like the maid who “trots hard,” her “thought runs before her actions,” showing that she is in an agony of excitement as she anticipates her marriage to Orlando (4.1.141).</w:t>
      </w:r>
      <w:r w:rsidR="001100B5">
        <w:rPr>
          <w:rFonts w:ascii="Times New Roman" w:hAnsi="Times New Roman" w:cs="Times New Roman"/>
          <w:sz w:val="24"/>
          <w:szCs w:val="24"/>
        </w:rPr>
        <w:t xml:space="preserve"> </w:t>
      </w:r>
      <w:r>
        <w:rPr>
          <w:rFonts w:ascii="Times New Roman" w:hAnsi="Times New Roman" w:cs="Times New Roman"/>
          <w:sz w:val="24"/>
          <w:szCs w:val="24"/>
        </w:rPr>
        <w:t>As with the maid, it is Rosalind’s intense physical attraction to Orlando that would inevitably create this mixed experience, even if she were not worried about his loyalty.</w:t>
      </w:r>
      <w:r w:rsidR="001100B5">
        <w:rPr>
          <w:rFonts w:ascii="Times New Roman" w:hAnsi="Times New Roman" w:cs="Times New Roman"/>
          <w:sz w:val="24"/>
          <w:szCs w:val="24"/>
        </w:rPr>
        <w:t xml:space="preserve"> </w:t>
      </w:r>
      <w:r>
        <w:rPr>
          <w:rFonts w:ascii="Times New Roman" w:hAnsi="Times New Roman" w:cs="Times New Roman"/>
          <w:sz w:val="24"/>
          <w:szCs w:val="24"/>
        </w:rPr>
        <w:t>In this early stage of their courtship Rosalind is tempted to see language as merely useful for “entreaty” and love as culminating in the wordless intensity of a kiss (4.1.72</w:t>
      </w:r>
      <w:r w:rsidR="001100B5">
        <w:rPr>
          <w:rFonts w:ascii="Times New Roman" w:hAnsi="Times New Roman" w:cs="Times New Roman"/>
          <w:sz w:val="24"/>
          <w:szCs w:val="24"/>
        </w:rPr>
        <w:t>–</w:t>
      </w:r>
      <w:r>
        <w:rPr>
          <w:rFonts w:ascii="Times New Roman" w:hAnsi="Times New Roman" w:cs="Times New Roman"/>
          <w:sz w:val="24"/>
          <w:szCs w:val="24"/>
        </w:rPr>
        <w:t>80).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 </w:t>
      </w:r>
    </w:p>
    <w:p xmlns:wp14="http://schemas.microsoft.com/office/word/2010/wordml" w:rsidR="004A0C3C" w:rsidP="001D5058" w:rsidRDefault="004A0C3C" w14:paraId="5A38EDBD"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Nevertheless, Rosalind is ultimately far more aware than Jaques that none of our actions can be truly thoughtful unless they help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ourselves, as we can see when she tells him curtly that she would “rather have a fool to make [her] merry than experience to make [her] sad” </w:t>
      </w:r>
      <w:r>
        <w:rPr>
          <w:rFonts w:ascii="Times New Roman" w:hAnsi="Times New Roman" w:cs="Times New Roman"/>
          <w:sz w:val="24"/>
          <w:szCs w:val="24"/>
        </w:rPr>
        <w:t>(4.1.28</w:t>
      </w:r>
      <w:r w:rsidR="001100B5">
        <w:rPr>
          <w:rFonts w:ascii="Times New Roman" w:hAnsi="Times New Roman" w:cs="Times New Roman"/>
          <w:sz w:val="24"/>
          <w:szCs w:val="24"/>
        </w:rPr>
        <w:t>–</w:t>
      </w:r>
      <w:r>
        <w:rPr>
          <w:rFonts w:ascii="Times New Roman" w:hAnsi="Times New Roman" w:cs="Times New Roman"/>
          <w:sz w:val="24"/>
          <w:szCs w:val="24"/>
        </w:rPr>
        <w:t>29).</w:t>
      </w:r>
      <w:r w:rsidR="001100B5">
        <w:rPr>
          <w:rFonts w:ascii="Times New Roman" w:hAnsi="Times New Roman" w:cs="Times New Roman"/>
          <w:sz w:val="24"/>
          <w:szCs w:val="24"/>
        </w:rPr>
        <w:t xml:space="preserve"> </w:t>
      </w:r>
      <w:r>
        <w:rPr>
          <w:rFonts w:ascii="Times New Roman" w:hAnsi="Times New Roman" w:cs="Times New Roman"/>
          <w:sz w:val="24"/>
          <w:szCs w:val="24"/>
        </w:rPr>
        <w:t>Thus it is surprising at first glance that she allows herself to suffer at first much more intensely than Jaques.</w:t>
      </w:r>
      <w:r w:rsidR="001100B5">
        <w:rPr>
          <w:rFonts w:ascii="Times New Roman" w:hAnsi="Times New Roman" w:cs="Times New Roman"/>
          <w:sz w:val="24"/>
          <w:szCs w:val="24"/>
        </w:rPr>
        <w:t xml:space="preserve"> </w:t>
      </w:r>
      <w:r>
        <w:rPr>
          <w:rFonts w:ascii="Times New Roman" w:hAnsi="Times New Roman" w:cs="Times New Roman"/>
          <w:sz w:val="24"/>
          <w:szCs w:val="24"/>
        </w:rPr>
        <w:t>Her superior awareness makes it unlikely that she is simply being blinded by sexual desire; rather, her behavi</w:t>
      </w:r>
      <w:r w:rsidR="00CE1E7B">
        <w:rPr>
          <w:rFonts w:ascii="Times New Roman" w:hAnsi="Times New Roman" w:cs="Times New Roman"/>
          <w:sz w:val="24"/>
          <w:szCs w:val="24"/>
        </w:rPr>
        <w:t>or</w:t>
      </w:r>
      <w:r>
        <w:rPr>
          <w:rFonts w:ascii="Times New Roman" w:hAnsi="Times New Roman" w:cs="Times New Roman"/>
          <w:sz w:val="24"/>
          <w:szCs w:val="24"/>
        </w:rPr>
        <w:t xml:space="preserve"> implies a belief that, if one is prudent, the inevitable pains of love need never come close to overshadowing its joys.</w:t>
      </w:r>
      <w:r w:rsidR="001100B5">
        <w:rPr>
          <w:rFonts w:ascii="Times New Roman" w:hAnsi="Times New Roman" w:cs="Times New Roman"/>
          <w:sz w:val="24"/>
          <w:szCs w:val="24"/>
        </w:rPr>
        <w:t xml:space="preserve"> </w:t>
      </w:r>
      <w:r>
        <w:rPr>
          <w:rFonts w:ascii="Times New Roman" w:hAnsi="Times New Roman" w:cs="Times New Roman"/>
          <w:sz w:val="24"/>
          <w:szCs w:val="24"/>
        </w:rPr>
        <w:t>This means that love must ultimately be more than the intense mixture of pleasure and pain that she is currently experiencing.</w:t>
      </w:r>
      <w:r w:rsidR="001100B5">
        <w:rPr>
          <w:rFonts w:ascii="Times New Roman" w:hAnsi="Times New Roman" w:cs="Times New Roman"/>
          <w:sz w:val="24"/>
          <w:szCs w:val="24"/>
        </w:rPr>
        <w:t xml:space="preserve"> </w:t>
      </w:r>
      <w:r>
        <w:rPr>
          <w:rFonts w:ascii="Times New Roman" w:hAnsi="Times New Roman" w:cs="Times New Roman"/>
          <w:sz w:val="24"/>
          <w:szCs w:val="24"/>
        </w:rPr>
        <w:t>For Rosalind, constancy is, as we have seen, not primarily a matter of following</w:t>
      </w:r>
      <w:r w:rsidR="001100B5">
        <w:rPr>
          <w:rFonts w:ascii="Times New Roman" w:hAnsi="Times New Roman" w:cs="Times New Roman"/>
          <w:sz w:val="24"/>
          <w:szCs w:val="24"/>
        </w:rPr>
        <w:t xml:space="preserve"> </w:t>
      </w:r>
      <w:r>
        <w:rPr>
          <w:rFonts w:ascii="Times New Roman" w:hAnsi="Times New Roman" w:cs="Times New Roman"/>
          <w:sz w:val="24"/>
          <w:szCs w:val="24"/>
        </w:rPr>
        <w:t>moral and religious codes, but a natural consequence of deep love, while, conversely, unreliability is a sign that one is “heart-whole” (4.1.49).</w:t>
      </w:r>
      <w:r w:rsidR="00EF2D4D">
        <w:rPr>
          <w:rFonts w:ascii="Times New Roman" w:hAnsi="Times New Roman" w:cs="Times New Roman"/>
          <w:sz w:val="24"/>
          <w:szCs w:val="24"/>
        </w:rPr>
        <w:t xml:space="preserve"> </w:t>
      </w:r>
      <w:r>
        <w:rPr>
          <w:rFonts w:ascii="Times New Roman" w:hAnsi="Times New Roman" w:cs="Times New Roman"/>
          <w:sz w:val="24"/>
          <w:szCs w:val="24"/>
        </w:rPr>
        <w:t>This suggests that the intense early stages of love may provide the initial impetus for a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Passionate love will not last in its initial form, but will, as the earlier argument between Silvius and Corin implies, eventually settle down, if properly managed, into a much more moderate way of life, where the calm joys of intimacy will outweigh</w:t>
      </w:r>
      <w:r w:rsidR="00042657">
        <w:rPr>
          <w:rFonts w:ascii="Times New Roman" w:hAnsi="Times New Roman" w:cs="Times New Roman"/>
          <w:sz w:val="24"/>
          <w:szCs w:val="24"/>
        </w:rPr>
        <w:t>—</w:t>
      </w:r>
      <w:r>
        <w:rPr>
          <w:rFonts w:ascii="Times New Roman" w:hAnsi="Times New Roman" w:cs="Times New Roman"/>
          <w:sz w:val="24"/>
          <w:szCs w:val="24"/>
        </w:rPr>
        <w:t>and indeed be reinforced by</w:t>
      </w:r>
      <w:r w:rsidR="00042657">
        <w:rPr>
          <w:rFonts w:ascii="Times New Roman" w:hAnsi="Times New Roman" w:cs="Times New Roman"/>
          <w:sz w:val="24"/>
          <w:szCs w:val="24"/>
        </w:rPr>
        <w:t>—</w:t>
      </w:r>
      <w:r>
        <w:rPr>
          <w:rFonts w:ascii="Times New Roman" w:hAnsi="Times New Roman" w:cs="Times New Roman"/>
          <w:sz w:val="24"/>
          <w:szCs w:val="24"/>
        </w:rPr>
        <w:t>the sacrifices which any mature friendship must entail.</w:t>
      </w:r>
      <w:r w:rsidR="001100B5">
        <w:rPr>
          <w:rFonts w:ascii="Times New Roman" w:hAnsi="Times New Roman" w:cs="Times New Roman"/>
          <w:sz w:val="24"/>
          <w:szCs w:val="24"/>
        </w:rPr>
        <w:t xml:space="preserve"> </w:t>
      </w:r>
      <w:r>
        <w:rPr>
          <w:rFonts w:ascii="Times New Roman" w:hAnsi="Times New Roman" w:cs="Times New Roman"/>
          <w:sz w:val="24"/>
          <w:szCs w:val="24"/>
        </w:rPr>
        <w:t>The fact that the attachments which come closest to illustrating The Good Life</w:t>
      </w:r>
      <w:r w:rsidR="00042657">
        <w:rPr>
          <w:rFonts w:ascii="Times New Roman" w:hAnsi="Times New Roman" w:cs="Times New Roman"/>
          <w:sz w:val="24"/>
          <w:szCs w:val="24"/>
        </w:rPr>
        <w:t>—</w:t>
      </w:r>
      <w:r>
        <w:rPr>
          <w:rFonts w:ascii="Times New Roman" w:hAnsi="Times New Roman" w:cs="Times New Roman"/>
          <w:sz w:val="24"/>
          <w:szCs w:val="24"/>
        </w:rPr>
        <w:t xml:space="preserve">Celia’s with Rosalind and Adam’s with </w:t>
      </w:r>
      <w:r w:rsidR="00881C23">
        <w:rPr>
          <w:rFonts w:ascii="Times New Roman" w:hAnsi="Times New Roman" w:cs="Times New Roman"/>
          <w:sz w:val="24"/>
          <w:szCs w:val="24"/>
        </w:rPr>
        <w:t>Orlando</w:t>
      </w:r>
      <w:r w:rsidR="00042657">
        <w:rPr>
          <w:rFonts w:ascii="Times New Roman" w:hAnsi="Times New Roman" w:cs="Times New Roman"/>
          <w:sz w:val="24"/>
          <w:szCs w:val="24"/>
        </w:rPr>
        <w:t>—</w:t>
      </w:r>
      <w:r>
        <w:rPr>
          <w:rFonts w:ascii="Times New Roman" w:hAnsi="Times New Roman" w:cs="Times New Roman"/>
          <w:sz w:val="24"/>
          <w:szCs w:val="24"/>
        </w:rPr>
        <w:t xml:space="preserve">are </w:t>
      </w:r>
      <w:r w:rsidR="00881C23">
        <w:rPr>
          <w:rFonts w:ascii="Times New Roman" w:hAnsi="Times New Roman" w:cs="Times New Roman"/>
          <w:sz w:val="24"/>
          <w:szCs w:val="24"/>
        </w:rPr>
        <w:t>nonsexual</w:t>
      </w:r>
      <w:r>
        <w:rPr>
          <w:rFonts w:ascii="Times New Roman" w:hAnsi="Times New Roman" w:cs="Times New Roman"/>
          <w:sz w:val="24"/>
          <w:szCs w:val="24"/>
        </w:rPr>
        <w:t xml:space="preserve"> suggests that romantic love is only one of the ways of developing fulfilling friendships.</w:t>
      </w:r>
      <w:r w:rsidR="001100B5">
        <w:rPr>
          <w:rFonts w:ascii="Times New Roman" w:hAnsi="Times New Roman" w:cs="Times New Roman"/>
          <w:sz w:val="24"/>
          <w:szCs w:val="24"/>
        </w:rPr>
        <w:t xml:space="preserve"> </w:t>
      </w:r>
      <w:r>
        <w:rPr>
          <w:rFonts w:ascii="Times New Roman" w:hAnsi="Times New Roman" w:cs="Times New Roman"/>
          <w:sz w:val="24"/>
          <w:szCs w:val="24"/>
        </w:rPr>
        <w:t>In the end the lovers’ courtship culminates, not in a kiss, but in a mock wedding</w:t>
      </w:r>
      <w:r w:rsidR="00042657">
        <w:rPr>
          <w:rFonts w:ascii="Times New Roman" w:hAnsi="Times New Roman" w:cs="Times New Roman"/>
          <w:sz w:val="24"/>
          <w:szCs w:val="24"/>
        </w:rPr>
        <w:t>—</w:t>
      </w:r>
      <w:r>
        <w:rPr>
          <w:rFonts w:ascii="Times New Roman" w:hAnsi="Times New Roman" w:cs="Times New Roman"/>
          <w:sz w:val="24"/>
          <w:szCs w:val="24"/>
        </w:rPr>
        <w:t>one of many references to marriage in the play (4.1.124</w:t>
      </w:r>
      <w:r w:rsidR="001100B5">
        <w:rPr>
          <w:rFonts w:ascii="Times New Roman" w:hAnsi="Times New Roman" w:cs="Times New Roman"/>
          <w:sz w:val="24"/>
          <w:szCs w:val="24"/>
        </w:rPr>
        <w:t>–</w:t>
      </w:r>
      <w:r>
        <w:rPr>
          <w:rFonts w:ascii="Times New Roman" w:hAnsi="Times New Roman" w:cs="Times New Roman"/>
          <w:sz w:val="24"/>
          <w:szCs w:val="24"/>
        </w:rPr>
        <w:t>41).</w:t>
      </w:r>
      <w:r w:rsidR="001100B5">
        <w:rPr>
          <w:rFonts w:ascii="Times New Roman" w:hAnsi="Times New Roman" w:cs="Times New Roman"/>
          <w:sz w:val="24"/>
          <w:szCs w:val="24"/>
        </w:rPr>
        <w:t xml:space="preserve"> </w:t>
      </w:r>
      <w:r>
        <w:rPr>
          <w:rFonts w:ascii="Times New Roman" w:hAnsi="Times New Roman" w:cs="Times New Roman"/>
          <w:sz w:val="24"/>
          <w:szCs w:val="24"/>
        </w:rPr>
        <w:t>The mature phase of love is illustrated most vividly in the attachment between the two women</w:t>
      </w:r>
      <w:r w:rsidR="00042657">
        <w:rPr>
          <w:rFonts w:ascii="Times New Roman" w:hAnsi="Times New Roman" w:cs="Times New Roman"/>
          <w:sz w:val="24"/>
          <w:szCs w:val="24"/>
        </w:rPr>
        <w:t>—</w:t>
      </w:r>
      <w:r>
        <w:rPr>
          <w:rFonts w:ascii="Times New Roman" w:hAnsi="Times New Roman" w:cs="Times New Roman"/>
          <w:sz w:val="24"/>
          <w:szCs w:val="24"/>
        </w:rPr>
        <w:t>which also culminated in Celia’s formal vow of loyalty</w:t>
      </w:r>
      <w:r w:rsidR="00042657">
        <w:rPr>
          <w:rFonts w:ascii="Times New Roman" w:hAnsi="Times New Roman" w:cs="Times New Roman"/>
          <w:sz w:val="24"/>
          <w:szCs w:val="24"/>
        </w:rPr>
        <w:t>—</w:t>
      </w:r>
      <w:r>
        <w:rPr>
          <w:rFonts w:ascii="Times New Roman" w:hAnsi="Times New Roman" w:cs="Times New Roman"/>
          <w:sz w:val="24"/>
          <w:szCs w:val="24"/>
        </w:rPr>
        <w:t>but thoughtful members of the audience might also respect Touchstone’s attempt to move directly to this phase, even though his cool decision to sidestep the earlier and, from his point of view, irrelevant, stages is in one sense comic.</w:t>
      </w:r>
      <w:r w:rsidR="001100B5">
        <w:rPr>
          <w:rFonts w:ascii="Times New Roman" w:hAnsi="Times New Roman" w:cs="Times New Roman"/>
          <w:sz w:val="24"/>
          <w:szCs w:val="24"/>
        </w:rPr>
        <w:t xml:space="preserve"> </w:t>
      </w:r>
    </w:p>
    <w:p xmlns:wp14="http://schemas.microsoft.com/office/word/2010/wordml" w:rsidR="004A0C3C" w:rsidP="001D5058" w:rsidRDefault="004A0C3C" w14:paraId="2EC383BA"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to deny that romantic love may in some cases constitute the most powerful catalyst to a life of loyal devotion; indeed</w:t>
      </w:r>
      <w:r w:rsidR="00881C23">
        <w:rPr>
          <w:rFonts w:ascii="Times New Roman" w:hAnsi="Times New Roman" w:cs="Times New Roman"/>
          <w:sz w:val="24"/>
          <w:szCs w:val="24"/>
        </w:rPr>
        <w:t>,</w:t>
      </w:r>
      <w:r>
        <w:rPr>
          <w:rFonts w:ascii="Times New Roman" w:hAnsi="Times New Roman" w:cs="Times New Roman"/>
          <w:sz w:val="24"/>
          <w:szCs w:val="24"/>
        </w:rPr>
        <w:t xml:space="preserve"> it should be remembered that Rosalind almost </w:t>
      </w:r>
      <w:r>
        <w:rPr>
          <w:rFonts w:ascii="Times New Roman" w:hAnsi="Times New Roman" w:cs="Times New Roman"/>
          <w:sz w:val="24"/>
          <w:szCs w:val="24"/>
        </w:rPr>
        <w:t>immediately allowed her love for Orlando to overshadow not only her grief regarding her father’s exile, but even her friendship with Celia.</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is already, however, shrewdly aware of the middle ground between the maid who “trots hard” and the living death of the scholars and sleeping lawyers, which is occupied by the </w:t>
      </w:r>
      <w:r w:rsidR="00881C23">
        <w:rPr>
          <w:rFonts w:ascii="Times New Roman" w:hAnsi="Times New Roman" w:cs="Times New Roman"/>
          <w:sz w:val="24"/>
          <w:szCs w:val="24"/>
        </w:rPr>
        <w:t>“</w:t>
      </w:r>
      <w:r>
        <w:rPr>
          <w:rFonts w:ascii="Times New Roman" w:hAnsi="Times New Roman" w:cs="Times New Roman"/>
          <w:sz w:val="24"/>
          <w:szCs w:val="24"/>
        </w:rPr>
        <w:t>rich man</w:t>
      </w:r>
      <w:r w:rsidR="00881C23">
        <w:rPr>
          <w:rFonts w:ascii="Times New Roman" w:hAnsi="Times New Roman" w:cs="Times New Roman"/>
          <w:sz w:val="24"/>
          <w:szCs w:val="24"/>
        </w:rPr>
        <w:t>”</w:t>
      </w:r>
      <w:r>
        <w:rPr>
          <w:rFonts w:ascii="Times New Roman" w:hAnsi="Times New Roman" w:cs="Times New Roman"/>
          <w:sz w:val="24"/>
          <w:szCs w:val="24"/>
        </w:rPr>
        <w:t xml:space="preserve"> who “lives merrily because he feels no pain” and so might be said to “amble” through life (3.2.313</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Such a man is fully alert to the demands of his own nature; more lively than the scholars who pursue “wasteful learning”</w:t>
      </w:r>
      <w:r w:rsidR="00042657">
        <w:rPr>
          <w:rFonts w:ascii="Times New Roman" w:hAnsi="Times New Roman" w:cs="Times New Roman"/>
          <w:sz w:val="24"/>
          <w:szCs w:val="24"/>
        </w:rPr>
        <w:t>—</w:t>
      </w:r>
      <w:r>
        <w:rPr>
          <w:rFonts w:ascii="Times New Roman" w:hAnsi="Times New Roman" w:cs="Times New Roman"/>
          <w:sz w:val="24"/>
          <w:szCs w:val="24"/>
        </w:rPr>
        <w:t>who may well remind us of Jaques</w:t>
      </w:r>
      <w:r w:rsidR="00042657">
        <w:rPr>
          <w:rFonts w:ascii="Times New Roman" w:hAnsi="Times New Roman" w:cs="Times New Roman"/>
          <w:sz w:val="24"/>
          <w:szCs w:val="24"/>
        </w:rPr>
        <w:t>—</w:t>
      </w:r>
      <w:r>
        <w:rPr>
          <w:rFonts w:ascii="Times New Roman" w:hAnsi="Times New Roman" w:cs="Times New Roman"/>
          <w:sz w:val="24"/>
          <w:szCs w:val="24"/>
        </w:rPr>
        <w:t>but less impatient than the trotting maid, who might remind us of Silvius in the way that she is at the mercy of “love’s keen arrows” (3.5.31).</w:t>
      </w:r>
      <w:r w:rsidR="001100B5">
        <w:rPr>
          <w:rFonts w:ascii="Times New Roman" w:hAnsi="Times New Roman" w:cs="Times New Roman"/>
          <w:sz w:val="24"/>
          <w:szCs w:val="24"/>
        </w:rPr>
        <w:t xml:space="preserve"> </w:t>
      </w:r>
      <w:r>
        <w:rPr>
          <w:rFonts w:ascii="Times New Roman" w:hAnsi="Times New Roman" w:cs="Times New Roman"/>
          <w:sz w:val="24"/>
          <w:szCs w:val="24"/>
        </w:rPr>
        <w:t>It is likely that Rosalind is coyly anticipating life with Orlando here, for the rich man is implicitly contrasted with the maid impatient to be married.</w:t>
      </w:r>
      <w:r w:rsidR="001100B5">
        <w:rPr>
          <w:rFonts w:ascii="Times New Roman" w:hAnsi="Times New Roman" w:cs="Times New Roman"/>
          <w:sz w:val="24"/>
          <w:szCs w:val="24"/>
        </w:rPr>
        <w:t xml:space="preserve"> </w:t>
      </w:r>
      <w:r>
        <w:rPr>
          <w:rFonts w:ascii="Times New Roman" w:hAnsi="Times New Roman" w:cs="Times New Roman"/>
          <w:sz w:val="24"/>
          <w:szCs w:val="24"/>
        </w:rPr>
        <w:t>This contrast may remind us of the moment when Rosalind goes to “sigh” until Orlando comes, while Celia, still content with the old friendship, is ready to sleep (4.1.216</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Pr>
          <w:rFonts w:ascii="Times New Roman" w:hAnsi="Times New Roman" w:cs="Times New Roman"/>
          <w:sz w:val="24"/>
          <w:szCs w:val="24"/>
        </w:rPr>
        <w:t>One may conclude that the joy to be gained from a deep attachment ultimately outweighs its pains by some way, since suffering is greatly reduced in a mature marriage, where loyalty is assured and sexual desire no longer dominates, although the constant need to maintain sympathy will still mean that one frequently has to sacrifice one’s own pleasures, as we have seen.</w:t>
      </w:r>
    </w:p>
    <w:p xmlns:wp14="http://schemas.microsoft.com/office/word/2010/wordml" w:rsidR="004A0C3C" w:rsidP="001D5058" w:rsidRDefault="004A0C3C" w14:paraId="4B7582C7"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part of the </w:t>
      </w:r>
      <w:r w:rsidR="00881C23">
        <w:rPr>
          <w:rFonts w:ascii="Times New Roman" w:hAnsi="Times New Roman" w:cs="Times New Roman"/>
          <w:sz w:val="24"/>
          <w:szCs w:val="24"/>
        </w:rPr>
        <w:t>play is</w:t>
      </w:r>
      <w:r>
        <w:rPr>
          <w:rFonts w:ascii="Times New Roman" w:hAnsi="Times New Roman" w:cs="Times New Roman"/>
          <w:sz w:val="24"/>
          <w:szCs w:val="24"/>
        </w:rPr>
        <w:t xml:space="preserve"> used for a more detailed examination of the ways in which moderation and spiritedness can contribute to The Good Life.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the short scene in which Jaques accompanies his fellow lords as they make their triumphant return to the </w:t>
      </w:r>
      <w:r w:rsidR="005A3025">
        <w:rPr>
          <w:rFonts w:ascii="Times New Roman" w:hAnsi="Times New Roman" w:cs="Times New Roman"/>
          <w:sz w:val="24"/>
          <w:szCs w:val="24"/>
        </w:rPr>
        <w:t>duke</w:t>
      </w:r>
      <w:r>
        <w:rPr>
          <w:rFonts w:ascii="Times New Roman" w:hAnsi="Times New Roman" w:cs="Times New Roman"/>
          <w:sz w:val="24"/>
          <w:szCs w:val="24"/>
        </w:rPr>
        <w:t xml:space="preserve"> after a successful deer hunt</w:t>
      </w:r>
      <w:r w:rsidR="00881C23">
        <w:rPr>
          <w:rFonts w:ascii="Times New Roman" w:hAnsi="Times New Roman" w:cs="Times New Roman"/>
          <w:sz w:val="24"/>
          <w:szCs w:val="24"/>
        </w:rPr>
        <w:t>,</w:t>
      </w:r>
      <w:r>
        <w:rPr>
          <w:rFonts w:ascii="Times New Roman" w:hAnsi="Times New Roman" w:cs="Times New Roman"/>
          <w:sz w:val="24"/>
          <w:szCs w:val="24"/>
        </w:rPr>
        <w:t xml:space="preserve"> the hunters’ song seems to endorse Touchstone and </w:t>
      </w:r>
      <w:r w:rsidR="005A3025">
        <w:rPr>
          <w:rFonts w:ascii="Times New Roman" w:hAnsi="Times New Roman" w:cs="Times New Roman"/>
          <w:sz w:val="24"/>
          <w:szCs w:val="24"/>
        </w:rPr>
        <w:t>Jaques’s</w:t>
      </w:r>
      <w:r>
        <w:rPr>
          <w:rFonts w:ascii="Times New Roman" w:hAnsi="Times New Roman" w:cs="Times New Roman"/>
          <w:sz w:val="24"/>
          <w:szCs w:val="24"/>
        </w:rPr>
        <w:t xml:space="preserve"> suspicion that cuckoldry is an inevitable </w:t>
      </w:r>
      <w:r w:rsidR="00881C23">
        <w:rPr>
          <w:rFonts w:ascii="Times New Roman" w:hAnsi="Times New Roman" w:cs="Times New Roman"/>
          <w:sz w:val="24"/>
          <w:szCs w:val="24"/>
        </w:rPr>
        <w:t>byproduct</w:t>
      </w:r>
      <w:r>
        <w:rPr>
          <w:rFonts w:ascii="Times New Roman" w:hAnsi="Times New Roman" w:cs="Times New Roman"/>
          <w:sz w:val="24"/>
          <w:szCs w:val="24"/>
        </w:rPr>
        <w:t xml:space="preserve"> of our animal nature:</w:t>
      </w:r>
    </w:p>
    <w:p xmlns:wp14="http://schemas.microsoft.com/office/word/2010/wordml" w:rsidR="004A0C3C" w:rsidP="00614D58" w:rsidRDefault="004A0C3C" w14:paraId="3802ADD8" wp14:textId="77777777">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Take thou no sin to wear the horn,</w:t>
      </w:r>
    </w:p>
    <w:p xmlns:wp14="http://schemas.microsoft.com/office/word/2010/wordml" w:rsidR="004A0C3C" w:rsidP="00614D58" w:rsidRDefault="004A0C3C" w14:paraId="06B7ED3F" wp14:textId="77777777">
      <w:pPr>
        <w:tabs>
          <w:tab w:val="center" w:pos="4680"/>
        </w:tabs>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 xml:space="preserve">It </w:t>
      </w:r>
      <w:r w:rsidR="00614D58">
        <w:rPr>
          <w:rFonts w:ascii="Times New Roman" w:hAnsi="Times New Roman" w:cs="Times New Roman"/>
          <w:sz w:val="24"/>
          <w:szCs w:val="24"/>
        </w:rPr>
        <w:t>was a crest ere thou wast born;</w:t>
      </w:r>
    </w:p>
    <w:p xmlns:wp14="http://schemas.microsoft.com/office/word/2010/wordml" w:rsidR="004A0C3C" w:rsidP="00614D58" w:rsidRDefault="004A0C3C" w14:paraId="210EF2D3" wp14:textId="77777777">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Thy father’s father wore it</w:t>
      </w:r>
    </w:p>
    <w:p xmlns:wp14="http://schemas.microsoft.com/office/word/2010/wordml" w:rsidR="004A0C3C" w:rsidP="00614D58" w:rsidRDefault="004A0C3C" w14:paraId="128B32C0" wp14:textId="77777777">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 xml:space="preserve">And thy father bore it. </w:t>
      </w:r>
    </w:p>
    <w:p xmlns:wp14="http://schemas.microsoft.com/office/word/2010/wordml" w:rsidR="004A0C3C" w:rsidP="00614D58" w:rsidRDefault="00614D58" w14:paraId="460FE45A" wp14:textId="77777777">
      <w:pPr>
        <w:spacing w:after="0" w:line="480" w:lineRule="auto"/>
        <w:ind w:left="720" w:right="720" w:firstLine="720"/>
        <w:outlineLvl w:val="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(4.2.13</w:t>
      </w:r>
      <w:r w:rsidR="001100B5">
        <w:rPr>
          <w:rFonts w:ascii="Times New Roman" w:hAnsi="Times New Roman" w:cs="Times New Roman"/>
          <w:sz w:val="24"/>
          <w:szCs w:val="24"/>
        </w:rPr>
        <w:t>–</w:t>
      </w:r>
      <w:r w:rsidR="004A0C3C">
        <w:rPr>
          <w:rFonts w:ascii="Times New Roman" w:hAnsi="Times New Roman" w:cs="Times New Roman"/>
          <w:sz w:val="24"/>
          <w:szCs w:val="24"/>
        </w:rPr>
        <w:t>16)</w:t>
      </w:r>
    </w:p>
    <w:p xmlns:wp14="http://schemas.microsoft.com/office/word/2010/wordml" w:rsidR="004A0C3C" w:rsidP="001D5058" w:rsidRDefault="004A0C3C" w14:paraId="0743B398"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There is clearly some truth in this sentiment, but it was Jaques who suggested that this song be sung, and Shakespeare chooses this moment to remind us that the latter is extremely unmusical through his comment that it need not matter whether the song “be in tune, so it makes noise enough” (4.2.8</w:t>
      </w:r>
      <w:r w:rsidR="001100B5">
        <w:rPr>
          <w:rFonts w:ascii="Times New Roman" w:hAnsi="Times New Roman" w:cs="Times New Roman"/>
          <w:sz w:val="24"/>
          <w:szCs w:val="24"/>
        </w:rPr>
        <w:t>–</w:t>
      </w:r>
      <w:r>
        <w:rPr>
          <w:rFonts w:ascii="Times New Roman" w:hAnsi="Times New Roman" w:cs="Times New Roman"/>
          <w:sz w:val="24"/>
          <w:szCs w:val="24"/>
        </w:rPr>
        <w:t>9).</w:t>
      </w:r>
      <w:r w:rsidR="001100B5">
        <w:rPr>
          <w:rFonts w:ascii="Times New Roman" w:hAnsi="Times New Roman" w:cs="Times New Roman"/>
          <w:sz w:val="24"/>
          <w:szCs w:val="24"/>
        </w:rPr>
        <w:t xml:space="preserve"> </w:t>
      </w:r>
      <w:r>
        <w:rPr>
          <w:rFonts w:ascii="Times New Roman" w:hAnsi="Times New Roman" w:cs="Times New Roman"/>
          <w:sz w:val="24"/>
          <w:szCs w:val="24"/>
        </w:rPr>
        <w:t>Here, as elsewhere, Jaques seems unaware of the power of self-restraint to create harmonious relationships.</w:t>
      </w:r>
      <w:r w:rsidR="001100B5">
        <w:rPr>
          <w:rFonts w:ascii="Times New Roman" w:hAnsi="Times New Roman" w:cs="Times New Roman"/>
          <w:sz w:val="24"/>
          <w:szCs w:val="24"/>
        </w:rPr>
        <w:t xml:space="preserve"> </w:t>
      </w:r>
      <w:r>
        <w:rPr>
          <w:rFonts w:ascii="Times New Roman" w:hAnsi="Times New Roman" w:cs="Times New Roman"/>
          <w:sz w:val="24"/>
          <w:szCs w:val="24"/>
        </w:rPr>
        <w:t>As ever, Touchstone is contrasted to Jaques in the way he controls his ambition, his sexual desire</w:t>
      </w:r>
      <w:r w:rsidR="00D64D3D">
        <w:rPr>
          <w:rFonts w:ascii="Times New Roman" w:hAnsi="Times New Roman" w:cs="Times New Roman"/>
          <w:sz w:val="24"/>
          <w:szCs w:val="24"/>
        </w:rPr>
        <w:t>,</w:t>
      </w:r>
      <w:r>
        <w:rPr>
          <w:rFonts w:ascii="Times New Roman" w:hAnsi="Times New Roman" w:cs="Times New Roman"/>
          <w:sz w:val="24"/>
          <w:szCs w:val="24"/>
        </w:rPr>
        <w:t xml:space="preserve"> and even his wit in order to become a loyal and humble lover, but it is the shepherd Silvius who comes to the fore towards the end of the play, declaring that to love</w:t>
      </w:r>
    </w:p>
    <w:p xmlns:wp14="http://schemas.microsoft.com/office/word/2010/wordml" w:rsidR="004A0C3C" w:rsidP="00614D58" w:rsidRDefault="004A0C3C" w14:paraId="6B55B775"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is to be all made of fantasy,</w:t>
      </w:r>
    </w:p>
    <w:p xmlns:wp14="http://schemas.microsoft.com/office/word/2010/wordml" w:rsidR="004A0C3C" w:rsidP="00614D58" w:rsidRDefault="004A0C3C" w14:paraId="6E6A2D18"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made of passion, and all made of wishes,</w:t>
      </w:r>
    </w:p>
    <w:p xmlns:wp14="http://schemas.microsoft.com/office/word/2010/wordml" w:rsidR="004A0C3C" w:rsidP="00614D58" w:rsidRDefault="004A0C3C" w14:paraId="0DBA4A6C"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adoration, duty, and observance,</w:t>
      </w:r>
    </w:p>
    <w:p xmlns:wp14="http://schemas.microsoft.com/office/word/2010/wordml" w:rsidR="004A0C3C" w:rsidP="00614D58" w:rsidRDefault="004A0C3C" w14:paraId="2729057C"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All humbleness, all patience and impatience, </w:t>
      </w:r>
    </w:p>
    <w:p xmlns:wp14="http://schemas.microsoft.com/office/word/2010/wordml" w:rsidR="004A0C3C" w:rsidP="00614D58" w:rsidRDefault="004A0C3C" w14:paraId="6E8AA5F6"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purity, all trial, all observance.</w:t>
      </w:r>
    </w:p>
    <w:p xmlns:wp14="http://schemas.microsoft.com/office/word/2010/wordml" w:rsidR="004A0C3C" w:rsidP="00614D58" w:rsidRDefault="004A0C3C" w14:paraId="30BFD94D" wp14:textId="77777777">
      <w:pPr>
        <w:spacing w:after="0" w:line="480" w:lineRule="auto"/>
        <w:ind w:left="2448" w:right="720" w:firstLine="432"/>
        <w:rPr>
          <w:rFonts w:ascii="Times New Roman" w:hAnsi="Times New Roman" w:cs="Times New Roman"/>
          <w:sz w:val="24"/>
          <w:szCs w:val="24"/>
        </w:rPr>
      </w:pPr>
      <w:r>
        <w:rPr>
          <w:rFonts w:ascii="Times New Roman" w:hAnsi="Times New Roman" w:cs="Times New Roman"/>
          <w:sz w:val="24"/>
          <w:szCs w:val="24"/>
        </w:rPr>
        <w:t>(</w:t>
      </w:r>
      <w:r w:rsidR="00D64D3D">
        <w:rPr>
          <w:rFonts w:ascii="Times New Roman" w:hAnsi="Times New Roman" w:cs="Times New Roman"/>
          <w:sz w:val="24"/>
          <w:szCs w:val="24"/>
        </w:rPr>
        <w:t>5</w:t>
      </w:r>
      <w:r>
        <w:rPr>
          <w:rFonts w:ascii="Times New Roman" w:hAnsi="Times New Roman" w:cs="Times New Roman"/>
          <w:sz w:val="24"/>
          <w:szCs w:val="24"/>
        </w:rPr>
        <w:t>.</w:t>
      </w:r>
      <w:r w:rsidR="00D64D3D">
        <w:rPr>
          <w:rFonts w:ascii="Times New Roman" w:hAnsi="Times New Roman" w:cs="Times New Roman"/>
          <w:sz w:val="24"/>
          <w:szCs w:val="24"/>
        </w:rPr>
        <w:t>2</w:t>
      </w:r>
      <w:r>
        <w:rPr>
          <w:rFonts w:ascii="Times New Roman" w:hAnsi="Times New Roman" w:cs="Times New Roman"/>
          <w:sz w:val="24"/>
          <w:szCs w:val="24"/>
        </w:rPr>
        <w:t>.94</w:t>
      </w:r>
      <w:r w:rsidR="001100B5">
        <w:rPr>
          <w:rFonts w:ascii="Times New Roman" w:hAnsi="Times New Roman" w:cs="Times New Roman"/>
          <w:sz w:val="24"/>
          <w:szCs w:val="24"/>
        </w:rPr>
        <w:t>–</w:t>
      </w:r>
      <w:r>
        <w:rPr>
          <w:rFonts w:ascii="Times New Roman" w:hAnsi="Times New Roman" w:cs="Times New Roman"/>
          <w:sz w:val="24"/>
          <w:szCs w:val="24"/>
        </w:rPr>
        <w:t>98)</w:t>
      </w:r>
    </w:p>
    <w:p xmlns:wp14="http://schemas.microsoft.com/office/word/2010/wordml" w:rsidR="004A0C3C" w:rsidP="001D5058" w:rsidRDefault="004A0C3C" w14:paraId="7299A08C"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Silvius’s apparently contradictory list shows how the immoderate lover must progress towards moderation in order to achieve his goals.</w:t>
      </w:r>
      <w:r w:rsidR="001100B5">
        <w:rPr>
          <w:rFonts w:ascii="Times New Roman" w:hAnsi="Times New Roman" w:cs="Times New Roman"/>
          <w:sz w:val="24"/>
          <w:szCs w:val="24"/>
        </w:rPr>
        <w:t xml:space="preserve"> </w:t>
      </w:r>
      <w:r>
        <w:rPr>
          <w:rFonts w:ascii="Times New Roman" w:hAnsi="Times New Roman" w:cs="Times New Roman"/>
          <w:sz w:val="24"/>
          <w:szCs w:val="24"/>
        </w:rPr>
        <w:t>His idea of love is contrasted with that expressed in the song of the two pages in the next scene, which advises us merely to “take the present time” (5.3.30).</w:t>
      </w:r>
      <w:r w:rsidR="001100B5">
        <w:rPr>
          <w:rFonts w:ascii="Times New Roman" w:hAnsi="Times New Roman" w:cs="Times New Roman"/>
          <w:sz w:val="24"/>
          <w:szCs w:val="24"/>
        </w:rPr>
        <w:t xml:space="preserve"> </w:t>
      </w:r>
      <w:r>
        <w:rPr>
          <w:rFonts w:ascii="Times New Roman" w:hAnsi="Times New Roman" w:cs="Times New Roman"/>
          <w:sz w:val="24"/>
          <w:szCs w:val="24"/>
        </w:rPr>
        <w:t>Touchstone comments scathingly on the vapidity of this song, as he did on Orlando’s first poem: “though there was no great matter in the ditty, yet the note was very untuneable” (5.3.34</w:t>
      </w:r>
      <w:r w:rsidR="001100B5">
        <w:rPr>
          <w:rFonts w:ascii="Times New Roman" w:hAnsi="Times New Roman" w:cs="Times New Roman"/>
          <w:sz w:val="24"/>
          <w:szCs w:val="24"/>
        </w:rPr>
        <w:t>–</w:t>
      </w:r>
      <w:r>
        <w:rPr>
          <w:rFonts w:ascii="Times New Roman" w:hAnsi="Times New Roman" w:cs="Times New Roman"/>
          <w:sz w:val="24"/>
          <w:szCs w:val="24"/>
        </w:rPr>
        <w:t>36).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Again the musical metaphor is used to suggest that passion must be controlled in </w:t>
      </w:r>
      <w:r>
        <w:rPr>
          <w:rFonts w:ascii="Times New Roman" w:hAnsi="Times New Roman" w:cs="Times New Roman"/>
          <w:sz w:val="24"/>
          <w:szCs w:val="24"/>
        </w:rPr>
        <w:t>order to be pleasing</w:t>
      </w:r>
      <w:r w:rsidRPr="00B84B39">
        <w:rPr>
          <w:rFonts w:ascii="Times New Roman" w:hAnsi="Times New Roman" w:cs="Times New Roman"/>
          <w:sz w:val="24"/>
          <w:szCs w:val="24"/>
        </w:rPr>
        <w:t xml:space="preserve"> </w:t>
      </w:r>
      <w:r>
        <w:rPr>
          <w:rFonts w:ascii="Times New Roman" w:hAnsi="Times New Roman" w:cs="Times New Roman"/>
          <w:sz w:val="24"/>
          <w:szCs w:val="24"/>
        </w:rPr>
        <w:t>to one’s audience (or lover).</w:t>
      </w:r>
      <w:r w:rsidR="001100B5">
        <w:rPr>
          <w:rFonts w:ascii="Times New Roman" w:hAnsi="Times New Roman" w:cs="Times New Roman"/>
          <w:sz w:val="24"/>
          <w:szCs w:val="24"/>
        </w:rPr>
        <w:t xml:space="preserve"> </w:t>
      </w:r>
      <w:r>
        <w:rPr>
          <w:rFonts w:ascii="Times New Roman" w:hAnsi="Times New Roman" w:cs="Times New Roman"/>
          <w:sz w:val="24"/>
          <w:szCs w:val="24"/>
        </w:rPr>
        <w:t>This praise of moderation is absolutely central to the whole work, as we have seen in the portrayal of Celia’s great self-restraint with Rosalind.</w:t>
      </w:r>
      <w:r w:rsidR="001100B5">
        <w:rPr>
          <w:rFonts w:ascii="Times New Roman" w:hAnsi="Times New Roman" w:cs="Times New Roman"/>
          <w:sz w:val="24"/>
          <w:szCs w:val="24"/>
        </w:rPr>
        <w:t xml:space="preserve"> </w:t>
      </w:r>
      <w:r>
        <w:rPr>
          <w:rFonts w:ascii="Times New Roman" w:hAnsi="Times New Roman" w:cs="Times New Roman"/>
          <w:sz w:val="24"/>
          <w:szCs w:val="24"/>
        </w:rPr>
        <w:t>The story of Silvius’s love for Phebe, a haughty shepherdess, brings out the utter humility of a deep love.</w:t>
      </w:r>
      <w:r w:rsidR="001100B5">
        <w:rPr>
          <w:rFonts w:ascii="Times New Roman" w:hAnsi="Times New Roman" w:cs="Times New Roman"/>
          <w:sz w:val="24"/>
          <w:szCs w:val="24"/>
        </w:rPr>
        <w:t xml:space="preserve"> </w:t>
      </w:r>
      <w:r>
        <w:rPr>
          <w:rFonts w:ascii="Times New Roman" w:hAnsi="Times New Roman" w:cs="Times New Roman"/>
          <w:sz w:val="24"/>
          <w:szCs w:val="24"/>
        </w:rPr>
        <w:t>Silvius is completely at Phebe’s mercy, anticipating her repeated scorn as the criminal waits for the axe with “humbl’d neck” (3.5.5).</w:t>
      </w:r>
      <w:r w:rsidR="001100B5">
        <w:rPr>
          <w:rFonts w:ascii="Times New Roman" w:hAnsi="Times New Roman" w:cs="Times New Roman"/>
          <w:sz w:val="24"/>
          <w:szCs w:val="24"/>
        </w:rPr>
        <w:t xml:space="preserve"> </w:t>
      </w:r>
      <w:r>
        <w:rPr>
          <w:rFonts w:ascii="Times New Roman" w:hAnsi="Times New Roman" w:cs="Times New Roman"/>
          <w:sz w:val="24"/>
          <w:szCs w:val="24"/>
        </w:rPr>
        <w:t>When Phebe employs him as a messenger to Rosalind he reflects that his love is “so holy and perfect” that he will</w:t>
      </w:r>
    </w:p>
    <w:p xmlns:wp14="http://schemas.microsoft.com/office/word/2010/wordml" w:rsidR="004A0C3C" w:rsidP="005E7C65" w:rsidRDefault="004A0C3C" w14:paraId="35F93E9A" wp14:textId="77777777">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t>think it a most plenteous crop</w:t>
      </w:r>
    </w:p>
    <w:p xmlns:wp14="http://schemas.microsoft.com/office/word/2010/wordml" w:rsidR="004A0C3C" w:rsidP="005E7C65" w:rsidRDefault="004A0C3C" w14:paraId="25621454"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To glean the broken ears after the man</w:t>
      </w:r>
    </w:p>
    <w:p xmlns:wp14="http://schemas.microsoft.com/office/word/2010/wordml" w:rsidR="004A0C3C" w:rsidP="005E7C65" w:rsidRDefault="004A0C3C" w14:paraId="0D5EDC04"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That the main harvest reaps.</w:t>
      </w:r>
    </w:p>
    <w:p xmlns:wp14="http://schemas.microsoft.com/office/word/2010/wordml" w:rsidR="004A0C3C" w:rsidP="005E7C65" w:rsidRDefault="004A0C3C" w14:paraId="7D3F6BF2" wp14:textId="77777777">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(3.5.101</w:t>
      </w:r>
      <w:r w:rsidR="001100B5">
        <w:rPr>
          <w:rFonts w:ascii="Times New Roman" w:hAnsi="Times New Roman" w:cs="Times New Roman"/>
          <w:sz w:val="24"/>
          <w:szCs w:val="24"/>
        </w:rPr>
        <w:t>–</w:t>
      </w:r>
      <w:r>
        <w:rPr>
          <w:rFonts w:ascii="Times New Roman" w:hAnsi="Times New Roman" w:cs="Times New Roman"/>
          <w:sz w:val="24"/>
          <w:szCs w:val="24"/>
        </w:rPr>
        <w:t>03)</w:t>
      </w:r>
    </w:p>
    <w:p xmlns:wp14="http://schemas.microsoft.com/office/word/2010/wordml" w:rsidR="004A0C3C" w:rsidP="001D5058" w:rsidRDefault="004A0C3C" w14:paraId="3556928B"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Later he runs another errand for Phebe, like a “tame snake” (4.3.70).</w:t>
      </w:r>
      <w:r w:rsidR="001100B5">
        <w:rPr>
          <w:rFonts w:ascii="Times New Roman" w:hAnsi="Times New Roman" w:cs="Times New Roman"/>
          <w:sz w:val="24"/>
          <w:szCs w:val="24"/>
        </w:rPr>
        <w:t xml:space="preserve"> </w:t>
      </w:r>
      <w:r>
        <w:rPr>
          <w:rFonts w:ascii="Times New Roman" w:hAnsi="Times New Roman" w:cs="Times New Roman"/>
          <w:sz w:val="24"/>
          <w:szCs w:val="24"/>
        </w:rPr>
        <w:t>Moreover Phebe herself falls in love with Rosalind and writes her a humble love letter, even though the latter treats her with extraordinary rudeness (3.5.37</w:t>
      </w:r>
      <w:r w:rsidR="001100B5">
        <w:rPr>
          <w:rFonts w:ascii="Times New Roman" w:hAnsi="Times New Roman" w:cs="Times New Roman"/>
          <w:sz w:val="24"/>
          <w:szCs w:val="24"/>
        </w:rPr>
        <w:t>–</w:t>
      </w:r>
      <w:r>
        <w:rPr>
          <w:rFonts w:ascii="Times New Roman" w:hAnsi="Times New Roman" w:cs="Times New Roman"/>
          <w:sz w:val="24"/>
          <w:szCs w:val="24"/>
        </w:rPr>
        <w:t>71, 4.3.40</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p>
    <w:p xmlns:wp14="http://schemas.microsoft.com/office/word/2010/wordml" w:rsidR="004A0C3C" w:rsidP="001D5058" w:rsidRDefault="004A0C3C" w14:paraId="02FA3BD6"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Phebe’s humiliation is typical of the way in which proud spiritedness is contrasted with the true lover’s willingness to sacrifice himself throughout the play.</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Nevertheless, Shakespeare has implied all along that love brings with it a particular sort of spiritedness, notably in Orlando’s fierce </w:t>
      </w:r>
      <w:r w:rsidR="004108D2">
        <w:rPr>
          <w:rFonts w:ascii="Times New Roman" w:hAnsi="Times New Roman" w:cs="Times New Roman"/>
          <w:sz w:val="24"/>
          <w:szCs w:val="24"/>
        </w:rPr>
        <w:t>defense</w:t>
      </w:r>
      <w:r>
        <w:rPr>
          <w:rFonts w:ascii="Times New Roman" w:hAnsi="Times New Roman" w:cs="Times New Roman"/>
          <w:sz w:val="24"/>
          <w:szCs w:val="24"/>
        </w:rPr>
        <w:t xml:space="preserve"> of his father’s hon</w:t>
      </w:r>
      <w:r w:rsidR="00CE1E7B">
        <w:rPr>
          <w:rFonts w:ascii="Times New Roman" w:hAnsi="Times New Roman" w:cs="Times New Roman"/>
          <w:sz w:val="24"/>
          <w:szCs w:val="24"/>
        </w:rPr>
        <w:t>or</w:t>
      </w:r>
      <w:r>
        <w:rPr>
          <w:rFonts w:ascii="Times New Roman" w:hAnsi="Times New Roman" w:cs="Times New Roman"/>
          <w:sz w:val="24"/>
          <w:szCs w:val="24"/>
        </w:rPr>
        <w:t xml:space="preserve"> in the opening scene and in his later willingness to steal venison from the banished duke in order to feed Adam; not to mention the reference to “Cleopatra’s majesty” in his song.</w:t>
      </w:r>
      <w:r w:rsidR="001100B5">
        <w:rPr>
          <w:rFonts w:ascii="Times New Roman" w:hAnsi="Times New Roman" w:cs="Times New Roman"/>
          <w:sz w:val="24"/>
          <w:szCs w:val="24"/>
        </w:rPr>
        <w:t xml:space="preserve"> </w:t>
      </w:r>
      <w:r>
        <w:rPr>
          <w:rFonts w:ascii="Times New Roman" w:hAnsi="Times New Roman" w:cs="Times New Roman"/>
          <w:sz w:val="24"/>
          <w:szCs w:val="24"/>
        </w:rPr>
        <w:t>When Orlando sees his brother being attacked by a lioness</w:t>
      </w:r>
      <w:r w:rsidR="004108D2">
        <w:rPr>
          <w:rFonts w:ascii="Times New Roman" w:hAnsi="Times New Roman" w:cs="Times New Roman"/>
          <w:sz w:val="24"/>
          <w:szCs w:val="24"/>
        </w:rPr>
        <w:t>,</w:t>
      </w:r>
    </w:p>
    <w:p xmlns:wp14="http://schemas.microsoft.com/office/word/2010/wordml" w:rsidR="004A0C3C" w:rsidP="005E7C65" w:rsidRDefault="004A0C3C" w14:paraId="6C8D9B26"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Twice did he turn his back, and purpos’d so;</w:t>
      </w:r>
    </w:p>
    <w:p xmlns:wp14="http://schemas.microsoft.com/office/word/2010/wordml" w:rsidR="004A0C3C" w:rsidP="005E7C65" w:rsidRDefault="004A0C3C" w14:paraId="23946AED"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But kindness, nobler ever than revenge,</w:t>
      </w:r>
    </w:p>
    <w:p xmlns:wp14="http://schemas.microsoft.com/office/word/2010/wordml" w:rsidR="004A0C3C" w:rsidP="005E7C65" w:rsidRDefault="004A0C3C" w14:paraId="6A6C5766"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And nature, stronger than his just occasion,</w:t>
      </w:r>
    </w:p>
    <w:p xmlns:wp14="http://schemas.microsoft.com/office/word/2010/wordml" w:rsidR="004A0C3C" w:rsidP="005E7C65" w:rsidRDefault="004A0C3C" w14:paraId="50223584"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Made him give battle. </w:t>
      </w:r>
    </w:p>
    <w:p xmlns:wp14="http://schemas.microsoft.com/office/word/2010/wordml" w:rsidR="004A0C3C" w:rsidP="005E7C65" w:rsidRDefault="005E7C65" w14:paraId="16F8BD04" wp14:textId="77777777">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(4.3.127</w:t>
      </w:r>
      <w:r w:rsidR="001100B5">
        <w:rPr>
          <w:rFonts w:ascii="Times New Roman" w:hAnsi="Times New Roman" w:cs="Times New Roman"/>
          <w:sz w:val="24"/>
          <w:szCs w:val="24"/>
        </w:rPr>
        <w:t>–</w:t>
      </w:r>
      <w:r w:rsidR="004A0C3C">
        <w:rPr>
          <w:rFonts w:ascii="Times New Roman" w:hAnsi="Times New Roman" w:cs="Times New Roman"/>
          <w:sz w:val="24"/>
          <w:szCs w:val="24"/>
        </w:rPr>
        <w:t>30)</w:t>
      </w:r>
    </w:p>
    <w:p xmlns:wp14="http://schemas.microsoft.com/office/word/2010/wordml" w:rsidR="004A0C3C" w:rsidP="001D5058" w:rsidRDefault="004A0C3C" w14:paraId="2B9EF8C3" wp14:textId="77777777">
      <w:pPr>
        <w:spacing w:after="0" w:line="480" w:lineRule="auto"/>
        <w:rPr>
          <w:rFonts w:ascii="Times New Roman" w:hAnsi="Times New Roman" w:cs="Times New Roman"/>
          <w:sz w:val="24"/>
          <w:szCs w:val="24"/>
        </w:rPr>
      </w:pPr>
      <w:r>
        <w:rPr>
          <w:rFonts w:ascii="Times New Roman" w:hAnsi="Times New Roman" w:cs="Times New Roman"/>
          <w:sz w:val="24"/>
          <w:szCs w:val="24"/>
        </w:rPr>
        <w:t>Clearly Orlando is still angry with his brother</w:t>
      </w:r>
      <w:r w:rsidR="00042657">
        <w:rPr>
          <w:rFonts w:ascii="Times New Roman" w:hAnsi="Times New Roman" w:cs="Times New Roman"/>
          <w:sz w:val="24"/>
          <w:szCs w:val="24"/>
        </w:rPr>
        <w:t>—</w:t>
      </w:r>
      <w:r>
        <w:rPr>
          <w:rFonts w:ascii="Times New Roman" w:hAnsi="Times New Roman" w:cs="Times New Roman"/>
          <w:sz w:val="24"/>
          <w:szCs w:val="24"/>
        </w:rPr>
        <w:t>and his wounded pride is shown to conflict with his deeper ties just in the way that a close reading of the play might lead us to expect</w:t>
      </w:r>
      <w:r w:rsidR="00042657">
        <w:rPr>
          <w:rFonts w:ascii="Times New Roman" w:hAnsi="Times New Roman" w:cs="Times New Roman"/>
          <w:sz w:val="24"/>
          <w:szCs w:val="24"/>
        </w:rPr>
        <w:t>—</w:t>
      </w:r>
      <w:r>
        <w:rPr>
          <w:rFonts w:ascii="Times New Roman" w:hAnsi="Times New Roman" w:cs="Times New Roman"/>
          <w:sz w:val="24"/>
          <w:szCs w:val="24"/>
        </w:rPr>
        <w:t>but we have seen that his conventional sense of hon</w:t>
      </w:r>
      <w:r w:rsidR="00CE1E7B">
        <w:rPr>
          <w:rFonts w:ascii="Times New Roman" w:hAnsi="Times New Roman" w:cs="Times New Roman"/>
          <w:sz w:val="24"/>
          <w:szCs w:val="24"/>
        </w:rPr>
        <w:t>or</w:t>
      </w:r>
      <w:r>
        <w:rPr>
          <w:rFonts w:ascii="Times New Roman" w:hAnsi="Times New Roman" w:cs="Times New Roman"/>
          <w:sz w:val="24"/>
          <w:szCs w:val="24"/>
        </w:rPr>
        <w:t xml:space="preserve"> has been gradually weakening throughout the play, and in the end compassion proves to be stronger, creating what one might call a gentle and moderate courage, which stems, not from pride, but from the “stronger nature” of a harmonious soul.</w:t>
      </w:r>
      <w:r w:rsidR="001100B5">
        <w:rPr>
          <w:rFonts w:ascii="Times New Roman" w:hAnsi="Times New Roman" w:cs="Times New Roman"/>
          <w:sz w:val="24"/>
          <w:szCs w:val="24"/>
        </w:rPr>
        <w:t xml:space="preserve"> </w:t>
      </w:r>
      <w:r>
        <w:rPr>
          <w:rFonts w:ascii="Times New Roman" w:hAnsi="Times New Roman" w:cs="Times New Roman"/>
          <w:sz w:val="24"/>
          <w:szCs w:val="24"/>
        </w:rPr>
        <w:t>The corollary of this is the relative ineffectuality of conventional spiritedness, which is famously demonstrated by Touchstone when he mocks the way in which courtiers twist and turn in elaborate ways in order to avoid direct confrontation, because they “durst not give</w:t>
      </w:r>
      <w:r w:rsidR="004108D2">
        <w:rPr>
          <w:rFonts w:ascii="Times New Roman" w:hAnsi="Times New Roman" w:cs="Times New Roman"/>
          <w:sz w:val="24"/>
          <w:szCs w:val="24"/>
        </w:rPr>
        <w:t xml:space="preserve">. . . </w:t>
      </w:r>
      <w:r>
        <w:rPr>
          <w:rFonts w:ascii="Times New Roman" w:hAnsi="Times New Roman" w:cs="Times New Roman"/>
          <w:sz w:val="24"/>
          <w:szCs w:val="24"/>
        </w:rPr>
        <w:t>the Lie Direct” (5.4.86).</w:t>
      </w:r>
      <w:r w:rsidR="001100B5">
        <w:rPr>
          <w:rFonts w:ascii="Times New Roman" w:hAnsi="Times New Roman" w:cs="Times New Roman"/>
          <w:sz w:val="24"/>
          <w:szCs w:val="24"/>
        </w:rPr>
        <w:t xml:space="preserve"> </w:t>
      </w:r>
      <w:r>
        <w:rPr>
          <w:rFonts w:ascii="Times New Roman" w:hAnsi="Times New Roman" w:cs="Times New Roman"/>
          <w:sz w:val="24"/>
          <w:szCs w:val="24"/>
        </w:rPr>
        <w:t>The courtiers’ code of hon</w:t>
      </w:r>
      <w:r w:rsidR="00CE1E7B">
        <w:rPr>
          <w:rFonts w:ascii="Times New Roman" w:hAnsi="Times New Roman" w:cs="Times New Roman"/>
          <w:sz w:val="24"/>
          <w:szCs w:val="24"/>
        </w:rPr>
        <w:t>or</w:t>
      </w:r>
      <w:r>
        <w:rPr>
          <w:rFonts w:ascii="Times New Roman" w:hAnsi="Times New Roman" w:cs="Times New Roman"/>
          <w:sz w:val="24"/>
          <w:szCs w:val="24"/>
        </w:rPr>
        <w:t xml:space="preserve"> is not underpinned by any deep feeling and so creates a mere show of anger, but love creates a uniquely powerful form of spiritedness, leading us to risk our lives to protect those of our friends.</w:t>
      </w:r>
    </w:p>
    <w:p xmlns:wp14="http://schemas.microsoft.com/office/word/2010/wordml" w:rsidR="004A0C3C" w:rsidP="001D5058" w:rsidRDefault="004A0C3C" w14:paraId="3E7FB59B"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Spiritedness also plays a very different role in love, however:</w:t>
      </w:r>
      <w:r w:rsidR="001100B5">
        <w:rPr>
          <w:rFonts w:ascii="Times New Roman" w:hAnsi="Times New Roman" w:cs="Times New Roman"/>
          <w:sz w:val="24"/>
          <w:szCs w:val="24"/>
        </w:rPr>
        <w:t xml:space="preserve"> </w:t>
      </w:r>
      <w:r>
        <w:rPr>
          <w:rFonts w:ascii="Times New Roman" w:hAnsi="Times New Roman" w:cs="Times New Roman"/>
          <w:sz w:val="24"/>
          <w:szCs w:val="24"/>
        </w:rPr>
        <w:t>when</w:t>
      </w:r>
      <w:r w:rsidRPr="007401D7">
        <w:rPr>
          <w:rFonts w:ascii="Times New Roman" w:hAnsi="Times New Roman" w:cs="Times New Roman"/>
          <w:sz w:val="24"/>
          <w:szCs w:val="24"/>
        </w:rPr>
        <w:t xml:space="preserve"> Touchsto</w:t>
      </w:r>
      <w:r>
        <w:rPr>
          <w:rFonts w:ascii="Times New Roman" w:hAnsi="Times New Roman" w:cs="Times New Roman"/>
          <w:sz w:val="24"/>
          <w:szCs w:val="24"/>
        </w:rPr>
        <w:t>ne says to William, his rival for Audrey’s hand, “</w:t>
      </w:r>
      <w:r w:rsidRPr="007401D7">
        <w:rPr>
          <w:rFonts w:ascii="Times New Roman" w:hAnsi="Times New Roman" w:cs="Times New Roman"/>
          <w:sz w:val="24"/>
          <w:szCs w:val="24"/>
        </w:rPr>
        <w:t>I will kill thee a hundred and fifty ways: therefore tremble and depart</w:t>
      </w:r>
      <w:r>
        <w:rPr>
          <w:rFonts w:ascii="Times New Roman" w:hAnsi="Times New Roman" w:cs="Times New Roman"/>
          <w:sz w:val="24"/>
          <w:szCs w:val="24"/>
        </w:rPr>
        <w:t>,”</w:t>
      </w:r>
      <w:r w:rsidRPr="007401D7">
        <w:rPr>
          <w:rFonts w:ascii="Times New Roman" w:hAnsi="Times New Roman" w:cs="Times New Roman"/>
          <w:sz w:val="24"/>
          <w:szCs w:val="24"/>
        </w:rPr>
        <w:t xml:space="preserve"> </w:t>
      </w:r>
      <w:r>
        <w:rPr>
          <w:rFonts w:ascii="Times New Roman" w:hAnsi="Times New Roman" w:cs="Times New Roman"/>
          <w:sz w:val="24"/>
          <w:szCs w:val="24"/>
        </w:rPr>
        <w:t>his aim is to establish his relationship with Audrey in the first place rather than to protect it (5.1.</w:t>
      </w:r>
      <w:r w:rsidRPr="007401D7">
        <w:rPr>
          <w:rFonts w:ascii="Times New Roman" w:hAnsi="Times New Roman" w:cs="Times New Roman"/>
          <w:sz w:val="24"/>
          <w:szCs w:val="24"/>
        </w:rPr>
        <w:t>56</w:t>
      </w:r>
      <w:r w:rsidR="001100B5">
        <w:rPr>
          <w:rFonts w:ascii="Times New Roman" w:hAnsi="Times New Roman" w:cs="Times New Roman"/>
          <w:sz w:val="24"/>
          <w:szCs w:val="24"/>
        </w:rPr>
        <w:t>–</w:t>
      </w:r>
      <w:r>
        <w:rPr>
          <w:rFonts w:ascii="Times New Roman" w:hAnsi="Times New Roman" w:cs="Times New Roman"/>
          <w:sz w:val="24"/>
          <w:szCs w:val="24"/>
        </w:rPr>
        <w:t>57).</w:t>
      </w:r>
      <w:r w:rsidR="001100B5">
        <w:rPr>
          <w:rFonts w:ascii="Times New Roman" w:hAnsi="Times New Roman" w:cs="Times New Roman"/>
          <w:sz w:val="24"/>
          <w:szCs w:val="24"/>
        </w:rPr>
        <w:t xml:space="preserve"> </w:t>
      </w:r>
      <w:r>
        <w:rPr>
          <w:rFonts w:ascii="Times New Roman" w:hAnsi="Times New Roman" w:cs="Times New Roman"/>
          <w:sz w:val="24"/>
          <w:szCs w:val="24"/>
        </w:rPr>
        <w:t>His assertiveness reveals</w:t>
      </w:r>
      <w:r w:rsidRPr="007401D7">
        <w:rPr>
          <w:rFonts w:ascii="Times New Roman" w:hAnsi="Times New Roman" w:cs="Times New Roman"/>
          <w:sz w:val="24"/>
          <w:szCs w:val="24"/>
        </w:rPr>
        <w:t xml:space="preserve"> that lo</w:t>
      </w:r>
      <w:r>
        <w:rPr>
          <w:rFonts w:ascii="Times New Roman" w:hAnsi="Times New Roman" w:cs="Times New Roman"/>
          <w:sz w:val="24"/>
          <w:szCs w:val="24"/>
        </w:rPr>
        <w:t>ve should at times</w:t>
      </w:r>
      <w:r w:rsidRPr="007401D7">
        <w:rPr>
          <w:rFonts w:ascii="Times New Roman" w:hAnsi="Times New Roman" w:cs="Times New Roman"/>
          <w:sz w:val="24"/>
          <w:szCs w:val="24"/>
        </w:rPr>
        <w:t xml:space="preserve"> encompass behavior that</w:t>
      </w:r>
      <w:r>
        <w:rPr>
          <w:rFonts w:ascii="Times New Roman" w:hAnsi="Times New Roman" w:cs="Times New Roman"/>
          <w:sz w:val="24"/>
          <w:szCs w:val="24"/>
        </w:rPr>
        <w:t xml:space="preserve"> is completely opposite to the humble sympathy by which it is more usually characterized.</w:t>
      </w:r>
      <w:r w:rsidR="001100B5">
        <w:rPr>
          <w:rFonts w:ascii="Times New Roman" w:hAnsi="Times New Roman" w:cs="Times New Roman"/>
          <w:sz w:val="24"/>
          <w:szCs w:val="24"/>
        </w:rPr>
        <w:t xml:space="preserve"> </w:t>
      </w:r>
      <w:r w:rsidRPr="007401D7">
        <w:rPr>
          <w:rFonts w:ascii="Times New Roman" w:hAnsi="Times New Roman" w:cs="Times New Roman"/>
          <w:sz w:val="24"/>
          <w:szCs w:val="24"/>
        </w:rPr>
        <w:t>Touchstone explains that in some areas naked se</w:t>
      </w:r>
      <w:r>
        <w:rPr>
          <w:rFonts w:ascii="Times New Roman" w:hAnsi="Times New Roman" w:cs="Times New Roman"/>
          <w:sz w:val="24"/>
          <w:szCs w:val="24"/>
        </w:rPr>
        <w:t>lf-love must be given its head: “the heathen philosopher, when he had a desire to eat a grape, would open his lips when he put it into his mouth, meaning thereby that grapes were made to eat and lips to open” (5.1.32</w:t>
      </w:r>
      <w:r w:rsidR="001100B5">
        <w:rPr>
          <w:rFonts w:ascii="Times New Roman" w:hAnsi="Times New Roman" w:cs="Times New Roman"/>
          <w:sz w:val="24"/>
          <w:szCs w:val="24"/>
        </w:rPr>
        <w:t>–</w:t>
      </w:r>
      <w:r>
        <w:rPr>
          <w:rFonts w:ascii="Times New Roman" w:hAnsi="Times New Roman" w:cs="Times New Roman"/>
          <w:sz w:val="24"/>
          <w:szCs w:val="24"/>
        </w:rPr>
        <w:t>36). Touchstone’s second major reference to philosophy acknowledges directly that his thinking on love is firmly based on “heathen” rather than Christian principles.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does not care that William loves Audrey, since “to have is to have”; for “drink, being pour’d out of a cup into a glass, by </w:t>
      </w:r>
      <w:r>
        <w:rPr>
          <w:rFonts w:ascii="Times New Roman" w:hAnsi="Times New Roman" w:cs="Times New Roman"/>
          <w:sz w:val="24"/>
          <w:szCs w:val="24"/>
        </w:rPr>
        <w:t>filling the one doth empty the other” (5.1.40</w:t>
      </w:r>
      <w:r w:rsidR="001100B5">
        <w:rPr>
          <w:rFonts w:ascii="Times New Roman" w:hAnsi="Times New Roman" w:cs="Times New Roman"/>
          <w:sz w:val="24"/>
          <w:szCs w:val="24"/>
        </w:rPr>
        <w:t>–</w:t>
      </w:r>
      <w:r>
        <w:rPr>
          <w:rFonts w:ascii="Times New Roman" w:hAnsi="Times New Roman" w:cs="Times New Roman"/>
          <w:sz w:val="24"/>
          <w:szCs w:val="24"/>
        </w:rPr>
        <w:t>43).</w:t>
      </w:r>
      <w:r w:rsidR="00EF2D4D">
        <w:rPr>
          <w:rFonts w:ascii="Times New Roman" w:hAnsi="Times New Roman" w:cs="Times New Roman"/>
          <w:sz w:val="24"/>
          <w:szCs w:val="24"/>
        </w:rPr>
        <w:t xml:space="preserve"> </w:t>
      </w:r>
      <w:r>
        <w:rPr>
          <w:rFonts w:ascii="Times New Roman" w:hAnsi="Times New Roman" w:cs="Times New Roman"/>
          <w:sz w:val="24"/>
          <w:szCs w:val="24"/>
        </w:rPr>
        <w:t>We are reminded that it is the desire to possess that forms the foundation of love: the lover is restrained when with his beloved, but in his behavi</w:t>
      </w:r>
      <w:r w:rsidR="00CE1E7B">
        <w:rPr>
          <w:rFonts w:ascii="Times New Roman" w:hAnsi="Times New Roman" w:cs="Times New Roman"/>
          <w:sz w:val="24"/>
          <w:szCs w:val="24"/>
        </w:rPr>
        <w:t>or</w:t>
      </w:r>
      <w:r>
        <w:rPr>
          <w:rFonts w:ascii="Times New Roman" w:hAnsi="Times New Roman" w:cs="Times New Roman"/>
          <w:sz w:val="24"/>
          <w:szCs w:val="24"/>
        </w:rPr>
        <w:t xml:space="preserve"> towards his rivals shows clearly his healthy love of self.</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contrast to Viola in </w:t>
      </w:r>
      <w:r w:rsidRPr="00F71D03">
        <w:rPr>
          <w:rFonts w:ascii="Times New Roman" w:hAnsi="Times New Roman" w:cs="Times New Roman"/>
          <w:i/>
          <w:sz w:val="24"/>
          <w:szCs w:val="24"/>
        </w:rPr>
        <w:t>Twelfth Night</w:t>
      </w:r>
      <w:r>
        <w:rPr>
          <w:rFonts w:ascii="Times New Roman" w:hAnsi="Times New Roman" w:cs="Times New Roman"/>
          <w:sz w:val="24"/>
          <w:szCs w:val="24"/>
        </w:rPr>
        <w:t>, Touchstone does not question whether Audrey would be happier with William than with himself, any more than he would worry about the fate of the deer while eating venison.</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Unlike Jaques and the </w:t>
      </w:r>
      <w:r w:rsidR="005A3025">
        <w:rPr>
          <w:rFonts w:ascii="Times New Roman" w:hAnsi="Times New Roman" w:cs="Times New Roman"/>
          <w:sz w:val="24"/>
          <w:szCs w:val="24"/>
        </w:rPr>
        <w:t>duke</w:t>
      </w:r>
      <w:r>
        <w:rPr>
          <w:rFonts w:ascii="Times New Roman" w:hAnsi="Times New Roman" w:cs="Times New Roman"/>
          <w:sz w:val="24"/>
          <w:szCs w:val="24"/>
        </w:rPr>
        <w:t>, he understands that it is neither possible nor desirable to transcend self-love completely.</w:t>
      </w:r>
      <w:r w:rsidR="001100B5">
        <w:rPr>
          <w:rFonts w:ascii="Times New Roman" w:hAnsi="Times New Roman" w:cs="Times New Roman"/>
          <w:sz w:val="24"/>
          <w:szCs w:val="24"/>
        </w:rPr>
        <w:t xml:space="preserve"> </w:t>
      </w:r>
    </w:p>
    <w:p xmlns:wp14="http://schemas.microsoft.com/office/word/2010/wordml" w:rsidR="004A0C3C" w:rsidP="001D5058" w:rsidRDefault="004A0C3C" w14:paraId="0F227D5A"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Celia and Oliver fall in love at the end of the play, both the comparison of their mutual attraction to “the fight of two rams,” or Caesar’s “thrasonical brag” when he conquered Britain, and its portrayal as “the very wrath of love,” where “clubs cannot part them,”</w:t>
      </w:r>
      <w:r w:rsidRPr="00772EB4">
        <w:rPr>
          <w:rFonts w:ascii="Times New Roman" w:hAnsi="Times New Roman" w:cs="Times New Roman"/>
          <w:sz w:val="24"/>
          <w:szCs w:val="24"/>
        </w:rPr>
        <w:t xml:space="preserve"> </w:t>
      </w:r>
      <w:r>
        <w:rPr>
          <w:rFonts w:ascii="Times New Roman" w:hAnsi="Times New Roman" w:cs="Times New Roman"/>
          <w:sz w:val="24"/>
          <w:szCs w:val="24"/>
        </w:rPr>
        <w:t>are used to suggest that the theme of this section of the play is the proper spiritedness and “majesty” of love (5.2.30</w:t>
      </w:r>
      <w:r w:rsidR="001100B5">
        <w:rPr>
          <w:rFonts w:ascii="Times New Roman" w:hAnsi="Times New Roman" w:cs="Times New Roman"/>
          <w:sz w:val="24"/>
          <w:szCs w:val="24"/>
        </w:rPr>
        <w:t>–</w:t>
      </w:r>
      <w:r>
        <w:rPr>
          <w:rFonts w:ascii="Times New Roman" w:hAnsi="Times New Roman" w:cs="Times New Roman"/>
          <w:sz w:val="24"/>
          <w:szCs w:val="24"/>
        </w:rPr>
        <w:t>31, 5.2.40</w:t>
      </w:r>
      <w:r w:rsidR="001100B5">
        <w:rPr>
          <w:rFonts w:ascii="Times New Roman" w:hAnsi="Times New Roman" w:cs="Times New Roman"/>
          <w:sz w:val="24"/>
          <w:szCs w:val="24"/>
        </w:rPr>
        <w:t>–</w:t>
      </w:r>
      <w:r>
        <w:rPr>
          <w:rFonts w:ascii="Times New Roman" w:hAnsi="Times New Roman" w:cs="Times New Roman"/>
          <w:sz w:val="24"/>
          <w:szCs w:val="24"/>
        </w:rPr>
        <w:t>41).</w:t>
      </w:r>
      <w:r w:rsidR="00EF2D4D">
        <w:rPr>
          <w:rFonts w:ascii="Times New Roman" w:hAnsi="Times New Roman" w:cs="Times New Roman"/>
          <w:sz w:val="24"/>
          <w:szCs w:val="24"/>
        </w:rPr>
        <w:t xml:space="preserve"> </w:t>
      </w:r>
      <w:r>
        <w:rPr>
          <w:rFonts w:ascii="Times New Roman" w:hAnsi="Times New Roman" w:cs="Times New Roman"/>
          <w:sz w:val="24"/>
          <w:szCs w:val="24"/>
        </w:rPr>
        <w:t>Rosalind’s project of disguising herself as a man, which she approaches with such relish as it allows her to conceal “woman’s fear,” could also be seen as symbolizing her great spiritedness (1.3.119</w:t>
      </w:r>
      <w:r w:rsidR="001100B5">
        <w:rPr>
          <w:rFonts w:ascii="Times New Roman" w:hAnsi="Times New Roman" w:cs="Times New Roman"/>
          <w:sz w:val="24"/>
          <w:szCs w:val="24"/>
        </w:rPr>
        <w:t>–</w:t>
      </w:r>
      <w:r>
        <w:rPr>
          <w:rFonts w:ascii="Times New Roman" w:hAnsi="Times New Roman" w:cs="Times New Roman"/>
          <w:sz w:val="24"/>
          <w:szCs w:val="24"/>
        </w:rPr>
        <w:t>22).</w:t>
      </w:r>
      <w:r w:rsidR="00EF2D4D">
        <w:rPr>
          <w:rFonts w:ascii="Times New Roman" w:hAnsi="Times New Roman" w:cs="Times New Roman"/>
          <w:sz w:val="24"/>
          <w:szCs w:val="24"/>
        </w:rPr>
        <w:t xml:space="preserve"> </w:t>
      </w:r>
      <w:r>
        <w:rPr>
          <w:rFonts w:ascii="Times New Roman" w:hAnsi="Times New Roman" w:cs="Times New Roman"/>
          <w:sz w:val="24"/>
          <w:szCs w:val="24"/>
        </w:rPr>
        <w:t>Her immoderate determination to possess Orlando is by no means disguised by the prudence of the methods that she uses to win him.</w:t>
      </w:r>
      <w:r w:rsidR="001100B5">
        <w:rPr>
          <w:rFonts w:ascii="Times New Roman" w:hAnsi="Times New Roman" w:cs="Times New Roman"/>
          <w:sz w:val="24"/>
          <w:szCs w:val="24"/>
        </w:rPr>
        <w:t xml:space="preserve"> </w:t>
      </w:r>
      <w:r>
        <w:rPr>
          <w:rFonts w:ascii="Times New Roman" w:hAnsi="Times New Roman" w:cs="Times New Roman"/>
          <w:sz w:val="24"/>
          <w:szCs w:val="24"/>
        </w:rPr>
        <w:t>It should be remembered again that Rosalind forgot her grief for her father and disrupted her precious friendship with Celia without a second thought as soon as she met Orlando.</w:t>
      </w:r>
      <w:r w:rsidR="001100B5">
        <w:rPr>
          <w:rFonts w:ascii="Times New Roman" w:hAnsi="Times New Roman" w:cs="Times New Roman"/>
          <w:sz w:val="24"/>
          <w:szCs w:val="24"/>
        </w:rPr>
        <w:t xml:space="preserve"> </w:t>
      </w:r>
      <w:r>
        <w:rPr>
          <w:rFonts w:ascii="Times New Roman" w:hAnsi="Times New Roman" w:cs="Times New Roman"/>
          <w:sz w:val="24"/>
          <w:szCs w:val="24"/>
        </w:rPr>
        <w:t>The suggestion is that we are all tyrants at the start of a love affair.</w:t>
      </w:r>
    </w:p>
    <w:p xmlns:wp14="http://schemas.microsoft.com/office/word/2010/wordml" w:rsidR="004A0C3C" w:rsidP="001D5058" w:rsidRDefault="004A0C3C" w14:paraId="7CADF0E1"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the end of the play Shakespeare sums up on The Good Life.</w:t>
      </w:r>
      <w:r w:rsidR="00EF2D4D">
        <w:rPr>
          <w:rFonts w:ascii="Times New Roman" w:hAnsi="Times New Roman" w:cs="Times New Roman"/>
          <w:sz w:val="24"/>
          <w:szCs w:val="24"/>
        </w:rPr>
        <w:t xml:space="preserve"> </w:t>
      </w:r>
      <w:r>
        <w:rPr>
          <w:rFonts w:ascii="Times New Roman" w:hAnsi="Times New Roman" w:cs="Times New Roman"/>
          <w:sz w:val="24"/>
          <w:szCs w:val="24"/>
        </w:rPr>
        <w:t>Hymen says that Touchstone and Audrey are as “sure together as winter and foul weather” (5.4.135</w:t>
      </w:r>
      <w:r w:rsidR="001100B5">
        <w:rPr>
          <w:rFonts w:ascii="Times New Roman" w:hAnsi="Times New Roman" w:cs="Times New Roman"/>
          <w:sz w:val="24"/>
          <w:szCs w:val="24"/>
        </w:rPr>
        <w:t>–</w:t>
      </w:r>
      <w:r>
        <w:rPr>
          <w:rFonts w:ascii="Times New Roman" w:hAnsi="Times New Roman" w:cs="Times New Roman"/>
          <w:sz w:val="24"/>
          <w:szCs w:val="24"/>
        </w:rPr>
        <w:t>36).</w:t>
      </w:r>
      <w:r w:rsidR="001100B5">
        <w:rPr>
          <w:rFonts w:ascii="Times New Roman" w:hAnsi="Times New Roman" w:cs="Times New Roman"/>
          <w:sz w:val="24"/>
          <w:szCs w:val="24"/>
        </w:rPr>
        <w:t xml:space="preserve"> </w:t>
      </w:r>
      <w:r>
        <w:rPr>
          <w:rFonts w:ascii="Times New Roman" w:hAnsi="Times New Roman" w:cs="Times New Roman"/>
          <w:sz w:val="24"/>
          <w:szCs w:val="24"/>
        </w:rPr>
        <w:t>We may contrast the pageboys’ song, referred to above, where the “</w:t>
      </w:r>
      <w:r w:rsidR="000163BA">
        <w:rPr>
          <w:rFonts w:ascii="Times New Roman" w:hAnsi="Times New Roman" w:cs="Times New Roman"/>
          <w:sz w:val="24"/>
          <w:szCs w:val="24"/>
        </w:rPr>
        <w:t>s</w:t>
      </w:r>
      <w:r>
        <w:rPr>
          <w:rFonts w:ascii="Times New Roman" w:hAnsi="Times New Roman" w:cs="Times New Roman"/>
          <w:sz w:val="24"/>
          <w:szCs w:val="24"/>
        </w:rPr>
        <w:t>weet lovers love the spring,” focusing only on enjoying “the present time” (5.3.21, 5.3.30).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 careful study of the whole play would suggest that these lovers are, despite appearances, less erotic than Touchstone and </w:t>
      </w:r>
      <w:r>
        <w:rPr>
          <w:rFonts w:ascii="Times New Roman" w:hAnsi="Times New Roman" w:cs="Times New Roman"/>
          <w:sz w:val="24"/>
          <w:szCs w:val="24"/>
        </w:rPr>
        <w:t>Audrey, since they fail to real</w:t>
      </w:r>
      <w:r w:rsidR="00957E68">
        <w:rPr>
          <w:rFonts w:ascii="Times New Roman" w:hAnsi="Times New Roman" w:cs="Times New Roman"/>
          <w:sz w:val="24"/>
          <w:szCs w:val="24"/>
        </w:rPr>
        <w:t>ize</w:t>
      </w:r>
      <w:r>
        <w:rPr>
          <w:rFonts w:ascii="Times New Roman" w:hAnsi="Times New Roman" w:cs="Times New Roman"/>
          <w:sz w:val="24"/>
          <w:szCs w:val="24"/>
        </w:rPr>
        <w:t xml:space="preserve"> that it is precisely the endurance of “foul weather” which binds us ever more closely together with ties of sympathy and gratitude.</w:t>
      </w:r>
      <w:r w:rsidR="001100B5">
        <w:rPr>
          <w:rFonts w:ascii="Times New Roman" w:hAnsi="Times New Roman" w:cs="Times New Roman"/>
          <w:sz w:val="24"/>
          <w:szCs w:val="24"/>
        </w:rPr>
        <w:t xml:space="preserve"> </w:t>
      </w:r>
      <w:r>
        <w:rPr>
          <w:rFonts w:ascii="Times New Roman" w:hAnsi="Times New Roman" w:cs="Times New Roman"/>
          <w:sz w:val="24"/>
          <w:szCs w:val="24"/>
        </w:rPr>
        <w:t>Hymen’s song answers the pageboys’ “ditty” by reminding us of the pervasive appeal of marriage:</w:t>
      </w:r>
    </w:p>
    <w:p xmlns:wp14="http://schemas.microsoft.com/office/word/2010/wordml" w:rsidR="004A0C3C" w:rsidP="005E7C65" w:rsidRDefault="004A0C3C" w14:paraId="4E596B2E"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O blessed bond of board and bed!</w:t>
      </w:r>
    </w:p>
    <w:p xmlns:wp14="http://schemas.microsoft.com/office/word/2010/wordml" w:rsidR="004A0C3C" w:rsidP="005E7C65" w:rsidRDefault="000163BA" w14:paraId="0D1DFA5E"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t>
      </w:r>
      <w:r w:rsidR="004A0C3C">
        <w:rPr>
          <w:rFonts w:ascii="Times New Roman" w:hAnsi="Times New Roman" w:cs="Times New Roman"/>
          <w:sz w:val="24"/>
          <w:szCs w:val="24"/>
        </w:rPr>
        <w:t>Tis Hymen peoples every town,</w:t>
      </w:r>
    </w:p>
    <w:p xmlns:wp14="http://schemas.microsoft.com/office/word/2010/wordml" w:rsidR="004A0C3C" w:rsidP="005E7C65" w:rsidRDefault="004A0C3C" w14:paraId="03B6B96B"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High wedlock then be honored.</w:t>
      </w:r>
    </w:p>
    <w:p xmlns:wp14="http://schemas.microsoft.com/office/word/2010/wordml" w:rsidR="004A0C3C" w:rsidP="005E7C65" w:rsidRDefault="004A0C3C" w14:paraId="4B1C91F5"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Honor, high honor, and renown</w:t>
      </w:r>
    </w:p>
    <w:p xmlns:wp14="http://schemas.microsoft.com/office/word/2010/wordml" w:rsidR="004A0C3C" w:rsidP="005E7C65" w:rsidRDefault="004A0C3C" w14:paraId="12BD6DDD" wp14:textId="7777777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To Hymen, god of every town! </w:t>
      </w:r>
    </w:p>
    <w:p xmlns:wp14="http://schemas.microsoft.com/office/word/2010/wordml" w:rsidR="004A0C3C" w:rsidP="005E7C65" w:rsidRDefault="005E7C65" w14:paraId="33718C16" wp14:textId="77777777">
      <w:pPr>
        <w:spacing w:after="0" w:line="480" w:lineRule="auto"/>
        <w:ind w:left="1440" w:right="720" w:firstLine="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(5.4.142</w:t>
      </w:r>
      <w:r w:rsidR="001100B5">
        <w:rPr>
          <w:rFonts w:ascii="Times New Roman" w:hAnsi="Times New Roman" w:cs="Times New Roman"/>
          <w:sz w:val="24"/>
          <w:szCs w:val="24"/>
        </w:rPr>
        <w:t>–</w:t>
      </w:r>
      <w:r w:rsidR="004A0C3C">
        <w:rPr>
          <w:rFonts w:ascii="Times New Roman" w:hAnsi="Times New Roman" w:cs="Times New Roman"/>
          <w:sz w:val="24"/>
          <w:szCs w:val="24"/>
        </w:rPr>
        <w:t>46)</w:t>
      </w:r>
    </w:p>
    <w:p xmlns:wp14="http://schemas.microsoft.com/office/word/2010/wordml" w:rsidR="004A0C3C" w:rsidP="000163BA" w:rsidRDefault="005A3025" w14:paraId="500781B9"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Jaques’s</w:t>
      </w:r>
      <w:r w:rsidR="004A0C3C">
        <w:rPr>
          <w:rFonts w:ascii="Times New Roman" w:hAnsi="Times New Roman" w:cs="Times New Roman"/>
          <w:sz w:val="24"/>
          <w:szCs w:val="24"/>
        </w:rPr>
        <w:t xml:space="preserve"> belief that Touchstone and Audrey will soon separate shows how he overlooks the nobility of many ordinary marriages, characterized as they are by a sturdy loyalty (5.4.191</w:t>
      </w:r>
      <w:r w:rsidR="001100B5">
        <w:rPr>
          <w:rFonts w:ascii="Times New Roman" w:hAnsi="Times New Roman" w:cs="Times New Roman"/>
          <w:sz w:val="24"/>
          <w:szCs w:val="24"/>
        </w:rPr>
        <w:t>–</w:t>
      </w:r>
      <w:r w:rsidR="004A0C3C">
        <w:rPr>
          <w:rFonts w:ascii="Times New Roman" w:hAnsi="Times New Roman" w:cs="Times New Roman"/>
          <w:sz w:val="24"/>
          <w:szCs w:val="24"/>
        </w:rPr>
        <w:t>92).</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Surprisingly, however, he does not dismiss out of hand the </w:t>
      </w:r>
      <w:r>
        <w:rPr>
          <w:rFonts w:ascii="Times New Roman" w:hAnsi="Times New Roman" w:cs="Times New Roman"/>
          <w:sz w:val="24"/>
          <w:szCs w:val="24"/>
        </w:rPr>
        <w:t>duke</w:t>
      </w:r>
      <w:r w:rsidR="004A0C3C">
        <w:rPr>
          <w:rFonts w:ascii="Times New Roman" w:hAnsi="Times New Roman" w:cs="Times New Roman"/>
          <w:sz w:val="24"/>
          <w:szCs w:val="24"/>
        </w:rPr>
        <w:t>’s anxious plea for him to stay, but for the first time in the play responds to his friendly advances, agreeing to meet him in his cave before retiring to a monastery (5.4.194</w:t>
      </w:r>
      <w:r w:rsidR="001100B5">
        <w:rPr>
          <w:rFonts w:ascii="Times New Roman" w:hAnsi="Times New Roman" w:cs="Times New Roman"/>
          <w:sz w:val="24"/>
          <w:szCs w:val="24"/>
        </w:rPr>
        <w:t>–</w:t>
      </w:r>
      <w:r w:rsidR="004A0C3C">
        <w:rPr>
          <w:rFonts w:ascii="Times New Roman" w:hAnsi="Times New Roman" w:cs="Times New Roman"/>
          <w:sz w:val="24"/>
          <w:szCs w:val="24"/>
        </w:rPr>
        <w:t>96).</w:t>
      </w:r>
      <w:r w:rsidR="001100B5">
        <w:rPr>
          <w:rFonts w:ascii="Times New Roman" w:hAnsi="Times New Roman" w:cs="Times New Roman"/>
          <w:sz w:val="24"/>
          <w:szCs w:val="24"/>
        </w:rPr>
        <w:t xml:space="preserve"> </w:t>
      </w:r>
      <w:r>
        <w:rPr>
          <w:rFonts w:ascii="Times New Roman" w:hAnsi="Times New Roman" w:cs="Times New Roman"/>
          <w:sz w:val="24"/>
          <w:szCs w:val="24"/>
        </w:rPr>
        <w:t>Jaques’s</w:t>
      </w:r>
      <w:r w:rsidR="004A0C3C">
        <w:rPr>
          <w:rFonts w:ascii="Times New Roman" w:hAnsi="Times New Roman" w:cs="Times New Roman"/>
          <w:sz w:val="24"/>
          <w:szCs w:val="24"/>
        </w:rPr>
        <w:t xml:space="preserve"> descent from the contemplative life to the cave reverses the image of the philosopher who leaves the cave in </w:t>
      </w:r>
      <w:r w:rsidR="000163BA">
        <w:rPr>
          <w:rFonts w:ascii="Times New Roman" w:hAnsi="Times New Roman" w:cs="Times New Roman"/>
          <w:sz w:val="24"/>
          <w:szCs w:val="24"/>
        </w:rPr>
        <w:t xml:space="preserve">the </w:t>
      </w:r>
      <w:r w:rsidRPr="003714F3" w:rsidR="004A0C3C">
        <w:rPr>
          <w:rFonts w:ascii="Times New Roman" w:hAnsi="Times New Roman" w:cs="Times New Roman"/>
          <w:i/>
          <w:sz w:val="24"/>
          <w:szCs w:val="24"/>
        </w:rPr>
        <w:t>Republic</w:t>
      </w:r>
      <w:r w:rsidR="004A0C3C">
        <w:rPr>
          <w:rFonts w:ascii="Times New Roman" w:hAnsi="Times New Roman" w:cs="Times New Roman"/>
          <w:sz w:val="24"/>
          <w:szCs w:val="24"/>
        </w:rPr>
        <w:t>.</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Inconsistent to the last, he may in the end, like the characters in </w:t>
      </w:r>
      <w:r w:rsidRPr="00473BA8" w:rsidR="004A0C3C">
        <w:rPr>
          <w:rFonts w:ascii="Times New Roman" w:hAnsi="Times New Roman" w:cs="Times New Roman"/>
          <w:i/>
          <w:sz w:val="24"/>
          <w:szCs w:val="24"/>
        </w:rPr>
        <w:t>Love’s Labour’s Lost</w:t>
      </w:r>
      <w:r w:rsidRPr="000163BA" w:rsidR="004A0C3C">
        <w:rPr>
          <w:rFonts w:ascii="Times New Roman" w:hAnsi="Times New Roman" w:cs="Times New Roman"/>
          <w:sz w:val="24"/>
          <w:szCs w:val="24"/>
        </w:rPr>
        <w:t xml:space="preserve">, </w:t>
      </w:r>
      <w:r w:rsidR="004A0C3C">
        <w:rPr>
          <w:rFonts w:ascii="Times New Roman" w:hAnsi="Times New Roman" w:cs="Times New Roman"/>
          <w:sz w:val="24"/>
          <w:szCs w:val="24"/>
        </w:rPr>
        <w:t>give way to a deep yearning for human companionship and turn away from the contemplative life which he thinks he desires towards the rewards that human society traditionally has to offer.</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Foremost among these are the ordinary marriages in “every town,” which are given “high honor, and renown” in Hymen’s song, suggesting how crucial Shakespeare considers marriage to be in supporting our real needs (5.4.143</w:t>
      </w:r>
      <w:r w:rsidR="001100B5">
        <w:rPr>
          <w:rFonts w:ascii="Times New Roman" w:hAnsi="Times New Roman" w:cs="Times New Roman"/>
          <w:sz w:val="24"/>
          <w:szCs w:val="24"/>
        </w:rPr>
        <w:t>–</w:t>
      </w:r>
      <w:r w:rsidR="004A0C3C">
        <w:rPr>
          <w:rFonts w:ascii="Times New Roman" w:hAnsi="Times New Roman" w:cs="Times New Roman"/>
          <w:sz w:val="24"/>
          <w:szCs w:val="24"/>
        </w:rPr>
        <w:t>46).</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The core of The Good Life is thus seen to be available to anyone who can follow their deeper nature.</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Its attainment therefore depends on a choice between two widely available alternatives rather than on any more rarefied ability to ascend a hierarchy of </w:t>
      </w:r>
      <w:r w:rsidR="004A0C3C">
        <w:rPr>
          <w:rFonts w:ascii="Times New Roman" w:hAnsi="Times New Roman" w:cs="Times New Roman"/>
          <w:sz w:val="24"/>
          <w:szCs w:val="24"/>
        </w:rPr>
        <w:t>love.</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One could, however, overemphasize this egalitarian perspective, for the thorough, mutual understanding that characterizes Rosalind’s relationship with Celia, and the potential depth of her intimacy with Orlando</w:t>
      </w:r>
      <w:r w:rsidR="00042657">
        <w:rPr>
          <w:rFonts w:ascii="Times New Roman" w:hAnsi="Times New Roman" w:cs="Times New Roman"/>
          <w:sz w:val="24"/>
          <w:szCs w:val="24"/>
        </w:rPr>
        <w:t>—</w:t>
      </w:r>
      <w:r w:rsidR="004A0C3C">
        <w:rPr>
          <w:rFonts w:ascii="Times New Roman" w:hAnsi="Times New Roman" w:cs="Times New Roman"/>
          <w:sz w:val="24"/>
          <w:szCs w:val="24"/>
        </w:rPr>
        <w:t>who, as we have seen, values her wit, beauty</w:t>
      </w:r>
      <w:r w:rsidR="000163BA">
        <w:rPr>
          <w:rFonts w:ascii="Times New Roman" w:hAnsi="Times New Roman" w:cs="Times New Roman"/>
          <w:sz w:val="24"/>
          <w:szCs w:val="24"/>
        </w:rPr>
        <w:t>,</w:t>
      </w:r>
      <w:r w:rsidR="004A0C3C">
        <w:rPr>
          <w:rFonts w:ascii="Times New Roman" w:hAnsi="Times New Roman" w:cs="Times New Roman"/>
          <w:sz w:val="24"/>
          <w:szCs w:val="24"/>
        </w:rPr>
        <w:t xml:space="preserve"> and “majesty” as well as her “modesty” (3.2.144</w:t>
      </w:r>
      <w:r w:rsidR="001100B5">
        <w:rPr>
          <w:rFonts w:ascii="Times New Roman" w:hAnsi="Times New Roman" w:cs="Times New Roman"/>
          <w:sz w:val="24"/>
          <w:szCs w:val="24"/>
        </w:rPr>
        <w:t>–</w:t>
      </w:r>
      <w:r w:rsidR="004A0C3C">
        <w:rPr>
          <w:rFonts w:ascii="Times New Roman" w:hAnsi="Times New Roman" w:cs="Times New Roman"/>
          <w:sz w:val="24"/>
          <w:szCs w:val="24"/>
        </w:rPr>
        <w:t>48)</w:t>
      </w:r>
      <w:r w:rsidR="00042657">
        <w:rPr>
          <w:rFonts w:ascii="Times New Roman" w:hAnsi="Times New Roman" w:cs="Times New Roman"/>
          <w:sz w:val="24"/>
          <w:szCs w:val="24"/>
        </w:rPr>
        <w:t>—</w:t>
      </w:r>
      <w:r w:rsidR="004A0C3C">
        <w:rPr>
          <w:rFonts w:ascii="Times New Roman" w:hAnsi="Times New Roman" w:cs="Times New Roman"/>
          <w:sz w:val="24"/>
          <w:szCs w:val="24"/>
        </w:rPr>
        <w:t>would be beyond the reach of many happily married couples.</w:t>
      </w:r>
      <w:r w:rsidR="001100B5">
        <w:rPr>
          <w:rFonts w:ascii="Times New Roman" w:hAnsi="Times New Roman" w:cs="Times New Roman"/>
          <w:sz w:val="24"/>
          <w:szCs w:val="24"/>
        </w:rPr>
        <w:t xml:space="preserve"> </w:t>
      </w:r>
    </w:p>
    <w:p xmlns:wp14="http://schemas.microsoft.com/office/word/2010/wordml" w:rsidR="004A0C3C" w:rsidP="001D5058" w:rsidRDefault="004A0C3C" w14:paraId="160E48DA"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traditions, laws</w:t>
      </w:r>
      <w:r w:rsidR="000163BA">
        <w:rPr>
          <w:rFonts w:ascii="Times New Roman" w:hAnsi="Times New Roman" w:cs="Times New Roman"/>
          <w:sz w:val="24"/>
          <w:szCs w:val="24"/>
        </w:rPr>
        <w:t>,</w:t>
      </w:r>
      <w:r>
        <w:rPr>
          <w:rFonts w:ascii="Times New Roman" w:hAnsi="Times New Roman" w:cs="Times New Roman"/>
          <w:sz w:val="24"/>
          <w:szCs w:val="24"/>
        </w:rPr>
        <w:t xml:space="preserve"> and poetry of particular regimes can clearly be instrumental in confirming the ordinary citizen’s respect for marriage and thus in improving his chances of pursuing a fulfilling life.</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One critic comments that the </w:t>
      </w:r>
      <w:r w:rsidR="000163BA">
        <w:rPr>
          <w:rFonts w:ascii="Times New Roman" w:hAnsi="Times New Roman" w:cs="Times New Roman"/>
          <w:sz w:val="24"/>
          <w:szCs w:val="24"/>
        </w:rPr>
        <w:t>“</w:t>
      </w:r>
      <w:r>
        <w:rPr>
          <w:rFonts w:ascii="Times New Roman" w:hAnsi="Times New Roman" w:cs="Times New Roman"/>
          <w:sz w:val="24"/>
          <w:szCs w:val="24"/>
        </w:rPr>
        <w:t>exceptional elaboration</w:t>
      </w:r>
      <w:r w:rsidR="000163BA">
        <w:rPr>
          <w:rFonts w:ascii="Times New Roman" w:hAnsi="Times New Roman" w:cs="Times New Roman"/>
          <w:sz w:val="24"/>
          <w:szCs w:val="24"/>
        </w:rPr>
        <w:t>”</w:t>
      </w:r>
      <w:r>
        <w:rPr>
          <w:rFonts w:ascii="Times New Roman" w:hAnsi="Times New Roman" w:cs="Times New Roman"/>
          <w:sz w:val="24"/>
          <w:szCs w:val="24"/>
        </w:rPr>
        <w:t xml:space="preserve"> of the play’s conclusion is a sign that it is “informed to an exceptional degree by Shakespeare’s ideal of love’s order,” and notes further the importance of the injunction, addressed in the epilogue to the men in the audience, “that between you and the women the play may please” (line 17), arguing that the play should be seen as a “conjuration,” inviting us to celebrate “love’s harmony.”</w:t>
      </w:r>
      <w:r>
        <w:rPr>
          <w:rStyle w:val="FootnoteReference"/>
          <w:rFonts w:ascii="Times New Roman" w:hAnsi="Times New Roman" w:cs="Times New Roman"/>
          <w:sz w:val="24"/>
          <w:szCs w:val="24"/>
        </w:rPr>
        <w:footnoteReference w:id="13"/>
      </w:r>
      <w:r w:rsidR="001100B5">
        <w:rPr>
          <w:rFonts w:ascii="Times New Roman" w:hAnsi="Times New Roman" w:cs="Times New Roman"/>
          <w:sz w:val="24"/>
          <w:szCs w:val="24"/>
        </w:rPr>
        <w:t xml:space="preserve"> </w:t>
      </w:r>
      <w:r>
        <w:rPr>
          <w:rFonts w:ascii="Times New Roman" w:hAnsi="Times New Roman" w:cs="Times New Roman"/>
          <w:sz w:val="24"/>
          <w:szCs w:val="24"/>
        </w:rPr>
        <w:t>The slightly unusual preposition “between” in the above quotation indicates Shakespeare’s determination that this play should reinforce the reciprocity of married life for his audience.</w:t>
      </w:r>
      <w:r w:rsidR="00EF2D4D">
        <w:rPr>
          <w:rFonts w:ascii="Times New Roman" w:hAnsi="Times New Roman" w:cs="Times New Roman"/>
          <w:sz w:val="24"/>
          <w:szCs w:val="24"/>
        </w:rPr>
        <w:t xml:space="preserve"> </w:t>
      </w:r>
      <w:r>
        <w:rPr>
          <w:rFonts w:ascii="Times New Roman" w:hAnsi="Times New Roman" w:cs="Times New Roman"/>
          <w:sz w:val="24"/>
          <w:szCs w:val="24"/>
        </w:rPr>
        <w:t>He wants them to feel the power of Hymen, “god of every town,” as something larger than their own desires</w:t>
      </w:r>
      <w:r w:rsidR="00042657">
        <w:rPr>
          <w:rFonts w:ascii="Times New Roman" w:hAnsi="Times New Roman" w:cs="Times New Roman"/>
          <w:sz w:val="24"/>
          <w:szCs w:val="24"/>
        </w:rPr>
        <w:t>—</w:t>
      </w:r>
      <w:r>
        <w:rPr>
          <w:rFonts w:ascii="Times New Roman" w:hAnsi="Times New Roman" w:cs="Times New Roman"/>
          <w:sz w:val="24"/>
          <w:szCs w:val="24"/>
        </w:rPr>
        <w:t>even though the deepest part of their nature yearns for a lasting union anyway</w:t>
      </w:r>
      <w:r w:rsidR="00042657">
        <w:rPr>
          <w:rFonts w:ascii="Times New Roman" w:hAnsi="Times New Roman" w:cs="Times New Roman"/>
          <w:sz w:val="24"/>
          <w:szCs w:val="24"/>
        </w:rPr>
        <w:t>—</w:t>
      </w:r>
      <w:r>
        <w:rPr>
          <w:rFonts w:ascii="Times New Roman" w:hAnsi="Times New Roman" w:cs="Times New Roman"/>
          <w:sz w:val="24"/>
          <w:szCs w:val="24"/>
        </w:rPr>
        <w:t>which is why he has the god interrupt authoritatively to “bar confusion” and “make conclusion,” in order to set an official stamp on Rosalind and Orlando’s passion (5.4.125</w:t>
      </w:r>
      <w:r w:rsidR="001100B5">
        <w:rPr>
          <w:rFonts w:ascii="Times New Roman" w:hAnsi="Times New Roman" w:cs="Times New Roman"/>
          <w:sz w:val="24"/>
          <w:szCs w:val="24"/>
        </w:rPr>
        <w:t>–</w:t>
      </w:r>
      <w:r>
        <w:rPr>
          <w:rFonts w:ascii="Times New Roman" w:hAnsi="Times New Roman" w:cs="Times New Roman"/>
          <w:sz w:val="24"/>
          <w:szCs w:val="24"/>
        </w:rPr>
        <w:t>26).</w:t>
      </w:r>
      <w:r w:rsidR="001100B5">
        <w:rPr>
          <w:rFonts w:ascii="Times New Roman" w:hAnsi="Times New Roman" w:cs="Times New Roman"/>
          <w:sz w:val="24"/>
          <w:szCs w:val="24"/>
        </w:rPr>
        <w:t xml:space="preserve"> </w:t>
      </w:r>
      <w:r>
        <w:rPr>
          <w:rFonts w:ascii="Times New Roman" w:hAnsi="Times New Roman" w:cs="Times New Roman"/>
          <w:sz w:val="24"/>
          <w:szCs w:val="24"/>
        </w:rPr>
        <w:t>This should be seen as the culmination of his attempt throughout the play to present loyal devotion as admirable.</w:t>
      </w:r>
    </w:p>
    <w:p xmlns:wp14="http://schemas.microsoft.com/office/word/2010/wordml" w:rsidR="004A0C3C" w:rsidP="001D5058" w:rsidRDefault="004A0C3C" w14:paraId="200DF2C2"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Friendship, according to Shakespeare, is not for something higher than itself, but is our natural goal whether we know it or not, and one, therefore, that should be pursued without moderation.</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echoing Bottom in </w:t>
      </w:r>
      <w:r w:rsidRPr="00511DAA">
        <w:rPr>
          <w:rFonts w:ascii="Times New Roman" w:hAnsi="Times New Roman" w:cs="Times New Roman"/>
          <w:i/>
          <w:sz w:val="24"/>
          <w:szCs w:val="24"/>
        </w:rPr>
        <w:t>Twelfth Night</w:t>
      </w:r>
      <w:r>
        <w:rPr>
          <w:rFonts w:ascii="Times New Roman" w:hAnsi="Times New Roman" w:cs="Times New Roman"/>
          <w:sz w:val="24"/>
          <w:szCs w:val="24"/>
        </w:rPr>
        <w:t>, says that her “affection hath an unknown bottom, like the bay of Portugal” (4.1.207</w:t>
      </w:r>
      <w:r w:rsidR="001100B5">
        <w:rPr>
          <w:rFonts w:ascii="Times New Roman" w:hAnsi="Times New Roman" w:cs="Times New Roman"/>
          <w:sz w:val="24"/>
          <w:szCs w:val="24"/>
        </w:rPr>
        <w:t>–</w:t>
      </w:r>
      <w:r>
        <w:rPr>
          <w:rFonts w:ascii="Times New Roman" w:hAnsi="Times New Roman" w:cs="Times New Roman"/>
          <w:sz w:val="24"/>
          <w:szCs w:val="24"/>
        </w:rPr>
        <w:t>08).</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All other passions should be </w:t>
      </w:r>
      <w:r>
        <w:rPr>
          <w:rFonts w:ascii="Times New Roman" w:hAnsi="Times New Roman" w:cs="Times New Roman"/>
          <w:sz w:val="24"/>
          <w:szCs w:val="24"/>
        </w:rPr>
        <w:t>subordinated to our desire for deep attachments, and the slow build up of gratitude and trust which is the mark of true friendship requires great self-restraint and a radical humility.</w:t>
      </w:r>
      <w:r w:rsidR="001100B5">
        <w:rPr>
          <w:rFonts w:ascii="Times New Roman" w:hAnsi="Times New Roman" w:cs="Times New Roman"/>
          <w:sz w:val="24"/>
          <w:szCs w:val="24"/>
        </w:rPr>
        <w:t xml:space="preserve"> </w:t>
      </w:r>
      <w:r>
        <w:rPr>
          <w:rFonts w:ascii="Times New Roman" w:hAnsi="Times New Roman" w:cs="Times New Roman"/>
          <w:sz w:val="24"/>
          <w:szCs w:val="24"/>
        </w:rPr>
        <w:t>Even one’s “wit” is best employed in thoroughly understanding one’s need for such attachments, and attempting to transcend the elements in one’s own soul that obstruct one’s search for a true friend.</w:t>
      </w:r>
      <w:r w:rsidR="001100B5">
        <w:rPr>
          <w:rFonts w:ascii="Times New Roman" w:hAnsi="Times New Roman" w:cs="Times New Roman"/>
          <w:sz w:val="24"/>
          <w:szCs w:val="24"/>
        </w:rPr>
        <w:t xml:space="preserve"> </w:t>
      </w:r>
      <w:r>
        <w:rPr>
          <w:rFonts w:ascii="Times New Roman" w:hAnsi="Times New Roman" w:cs="Times New Roman"/>
          <w:sz w:val="24"/>
          <w:szCs w:val="24"/>
        </w:rPr>
        <w:t>Whereas the philosopher sees himself as harnessing or channelling his self-love, the same ends can be achieved through a thorough habituation in a religious and moral tradition which teaches humility and chastity.</w:t>
      </w:r>
      <w:r w:rsidR="001100B5">
        <w:rPr>
          <w:rFonts w:ascii="Times New Roman" w:hAnsi="Times New Roman" w:cs="Times New Roman"/>
          <w:sz w:val="24"/>
          <w:szCs w:val="24"/>
        </w:rPr>
        <w:t xml:space="preserve"> </w:t>
      </w:r>
      <w:r>
        <w:rPr>
          <w:rFonts w:ascii="Times New Roman" w:hAnsi="Times New Roman" w:cs="Times New Roman"/>
          <w:sz w:val="24"/>
          <w:szCs w:val="24"/>
        </w:rPr>
        <w:t>Romantic and sexual love can act as a strong catalyst for deep friendships, but in the end The Good Life is character</w:t>
      </w:r>
      <w:r w:rsidR="00957E68">
        <w:rPr>
          <w:rFonts w:ascii="Times New Roman" w:hAnsi="Times New Roman" w:cs="Times New Roman"/>
          <w:sz w:val="24"/>
          <w:szCs w:val="24"/>
        </w:rPr>
        <w:t>ize</w:t>
      </w:r>
      <w:r>
        <w:rPr>
          <w:rFonts w:ascii="Times New Roman" w:hAnsi="Times New Roman" w:cs="Times New Roman"/>
          <w:sz w:val="24"/>
          <w:szCs w:val="24"/>
        </w:rPr>
        <w:t>d by a moderate, continuous joy which outweighs any pains, although painful sacrifices are an inevitable and even ultimately a positive part of any trusting and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The spiritedness of the lover is shown not only in his absolute willingness to risk his life for his friend, but also in the courageous and completely self-assertive way in which he will fight to secure that friend in the first place.</w:t>
      </w:r>
    </w:p>
    <w:p xmlns:wp14="http://schemas.microsoft.com/office/word/2010/wordml" w:rsidR="004A0C3C" w:rsidP="001D5058" w:rsidRDefault="004A0C3C" w14:paraId="727D21A1"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Shakespeare thus rejects both positions in the battle between the </w:t>
      </w:r>
      <w:r w:rsidR="005C5FEB">
        <w:rPr>
          <w:rFonts w:ascii="Times New Roman" w:hAnsi="Times New Roman" w:cs="Times New Roman"/>
          <w:sz w:val="24"/>
          <w:szCs w:val="24"/>
        </w:rPr>
        <w:t>a</w:t>
      </w:r>
      <w:r>
        <w:rPr>
          <w:rFonts w:ascii="Times New Roman" w:hAnsi="Times New Roman" w:cs="Times New Roman"/>
          <w:sz w:val="24"/>
          <w:szCs w:val="24"/>
        </w:rPr>
        <w:t xml:space="preserve">ncients and the </w:t>
      </w:r>
      <w:r w:rsidR="005C5FEB">
        <w:rPr>
          <w:rFonts w:ascii="Times New Roman" w:hAnsi="Times New Roman" w:cs="Times New Roman"/>
          <w:sz w:val="24"/>
          <w:szCs w:val="24"/>
        </w:rPr>
        <w:t>m</w:t>
      </w:r>
      <w:r>
        <w:rPr>
          <w:rFonts w:ascii="Times New Roman" w:hAnsi="Times New Roman" w:cs="Times New Roman"/>
          <w:sz w:val="24"/>
          <w:szCs w:val="24"/>
        </w:rPr>
        <w:t>oderns, because he disagrees with the low value which both sides place on ordinary, intimate attachments.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005C5FEB">
        <w:rPr>
          <w:rFonts w:ascii="Times New Roman" w:hAnsi="Times New Roman" w:cs="Times New Roman"/>
          <w:sz w:val="24"/>
          <w:szCs w:val="24"/>
        </w:rPr>
        <w:t>m</w:t>
      </w:r>
      <w:r>
        <w:rPr>
          <w:rFonts w:ascii="Times New Roman" w:hAnsi="Times New Roman" w:cs="Times New Roman"/>
          <w:sz w:val="24"/>
          <w:szCs w:val="24"/>
        </w:rPr>
        <w:t>odern such attachments can never be noble because under the influence of science everything is seen in terms of our animal drives for sex and self-advancement.</w:t>
      </w:r>
      <w:r w:rsidR="00EF2D4D">
        <w:rPr>
          <w:rFonts w:ascii="Times New Roman" w:hAnsi="Times New Roman" w:cs="Times New Roman"/>
          <w:sz w:val="24"/>
          <w:szCs w:val="24"/>
        </w:rPr>
        <w:t xml:space="preserve"> </w:t>
      </w:r>
      <w:r>
        <w:rPr>
          <w:rFonts w:ascii="Times New Roman" w:hAnsi="Times New Roman" w:cs="Times New Roman"/>
          <w:sz w:val="24"/>
          <w:szCs w:val="24"/>
        </w:rPr>
        <w:t>Ironically, Allan Bloom</w:t>
      </w:r>
      <w:r w:rsidR="00042657">
        <w:rPr>
          <w:rFonts w:ascii="Times New Roman" w:hAnsi="Times New Roman" w:cs="Times New Roman"/>
          <w:sz w:val="24"/>
          <w:szCs w:val="24"/>
        </w:rPr>
        <w:t>—</w:t>
      </w:r>
      <w:r>
        <w:rPr>
          <w:rFonts w:ascii="Times New Roman" w:hAnsi="Times New Roman" w:cs="Times New Roman"/>
          <w:sz w:val="24"/>
          <w:szCs w:val="24"/>
        </w:rPr>
        <w:t>a political philosopher in the Platonic tradition and therefore in one sense a celebrator of Eros</w:t>
      </w:r>
      <w:r w:rsidR="00042657">
        <w:rPr>
          <w:rFonts w:ascii="Times New Roman" w:hAnsi="Times New Roman" w:cs="Times New Roman"/>
          <w:sz w:val="24"/>
          <w:szCs w:val="24"/>
        </w:rPr>
        <w:t>—</w:t>
      </w:r>
      <w:r>
        <w:rPr>
          <w:rFonts w:ascii="Times New Roman" w:hAnsi="Times New Roman" w:cs="Times New Roman"/>
          <w:sz w:val="24"/>
          <w:szCs w:val="24"/>
        </w:rPr>
        <w:t xml:space="preserve">is not far from the </w:t>
      </w:r>
      <w:r w:rsidR="005C5FEB">
        <w:rPr>
          <w:rFonts w:ascii="Times New Roman" w:hAnsi="Times New Roman" w:cs="Times New Roman"/>
          <w:sz w:val="24"/>
          <w:szCs w:val="24"/>
        </w:rPr>
        <w:t>m</w:t>
      </w:r>
      <w:r>
        <w:rPr>
          <w:rFonts w:ascii="Times New Roman" w:hAnsi="Times New Roman" w:cs="Times New Roman"/>
          <w:sz w:val="24"/>
          <w:szCs w:val="24"/>
        </w:rPr>
        <w:t>odern position when he speaks of “the bourgeois myth of reciprocity,” adding that the “Socratic teaching means from the outset, in spite of the passion, pleasure, and excitement of Eros, it is something of a hopeless business.”</w:t>
      </w:r>
      <w:r w:rsidR="001100B5">
        <w:rPr>
          <w:rFonts w:ascii="Times New Roman" w:hAnsi="Times New Roman" w:cs="Times New Roman"/>
          <w:sz w:val="24"/>
          <w:szCs w:val="24"/>
        </w:rPr>
        <w:t xml:space="preserve"> </w:t>
      </w:r>
      <w:r>
        <w:rPr>
          <w:rFonts w:ascii="Times New Roman" w:hAnsi="Times New Roman" w:cs="Times New Roman"/>
          <w:sz w:val="24"/>
          <w:szCs w:val="24"/>
        </w:rPr>
        <w:t>Only in philosophy, Bloom maintains, following Plato, can “selfishness and selflessness become for a moment the same.”</w:t>
      </w:r>
      <w:r>
        <w:rPr>
          <w:rStyle w:val="FootnoteReference"/>
          <w:rFonts w:ascii="Times New Roman" w:hAnsi="Times New Roman" w:cs="Times New Roman"/>
          <w:sz w:val="24"/>
          <w:szCs w:val="24"/>
        </w:rPr>
        <w:footnoteReference w:id="14"/>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Thus love between individuals in the Platonic tradition may acquire nobility, but only </w:t>
      </w:r>
      <w:r>
        <w:rPr>
          <w:rFonts w:ascii="Times New Roman" w:hAnsi="Times New Roman" w:cs="Times New Roman"/>
          <w:sz w:val="24"/>
          <w:szCs w:val="24"/>
        </w:rPr>
        <w:t>insofar as it points towards something beyond itself.</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Shakespeare’s account of what I have called the alchemy of love, on the other hand, aims to defend ordinary, loyal attachments both from Bloom’s bleak high ground and from the reductionism of the </w:t>
      </w:r>
      <w:r w:rsidR="005C5FEB">
        <w:rPr>
          <w:rFonts w:ascii="Times New Roman" w:hAnsi="Times New Roman" w:cs="Times New Roman"/>
          <w:sz w:val="24"/>
          <w:szCs w:val="24"/>
        </w:rPr>
        <w:t>m</w:t>
      </w:r>
      <w:r>
        <w:rPr>
          <w:rFonts w:ascii="Times New Roman" w:hAnsi="Times New Roman" w:cs="Times New Roman"/>
          <w:sz w:val="24"/>
          <w:szCs w:val="24"/>
        </w:rPr>
        <w:t>oderns by showing how such attachments ultimately require those who are able to live in a way that is thoroughly in accord with their nature to turn away completely from the baser or more tyrannical aspects of that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To paraphrase Strauss’s remark in his </w:t>
      </w:r>
      <w:r w:rsidR="005C5FEB">
        <w:rPr>
          <w:rFonts w:ascii="Times New Roman" w:hAnsi="Times New Roman" w:cs="Times New Roman"/>
          <w:sz w:val="24"/>
          <w:szCs w:val="24"/>
        </w:rPr>
        <w:t>P</w:t>
      </w:r>
      <w:r>
        <w:rPr>
          <w:rFonts w:ascii="Times New Roman" w:hAnsi="Times New Roman" w:cs="Times New Roman"/>
          <w:sz w:val="24"/>
          <w:szCs w:val="24"/>
        </w:rPr>
        <w:t xml:space="preserve">reface to </w:t>
      </w:r>
      <w:r w:rsidRPr="005C5FEB">
        <w:rPr>
          <w:rFonts w:ascii="Times New Roman" w:hAnsi="Times New Roman" w:cs="Times New Roman"/>
          <w:i/>
          <w:sz w:val="24"/>
          <w:szCs w:val="24"/>
        </w:rPr>
        <w:t>Spinoza’s Critique of Religion</w:t>
      </w:r>
      <w:r w:rsidR="005C5FEB">
        <w:rPr>
          <w:rFonts w:ascii="Times New Roman" w:hAnsi="Times New Roman" w:cs="Times New Roman"/>
          <w:sz w:val="24"/>
          <w:szCs w:val="24"/>
        </w:rPr>
        <w:t>,</w:t>
      </w:r>
      <w:r>
        <w:rPr>
          <w:rFonts w:ascii="Times New Roman" w:hAnsi="Times New Roman" w:cs="Times New Roman"/>
          <w:sz w:val="24"/>
          <w:szCs w:val="24"/>
        </w:rPr>
        <w:t xml:space="preserve"> Shakespeare does not lose sight of the high, but shows it to partake of the low, in the sense that he takes his bearings by individual attachments in all their transience and imperfection rather than by the immutable realm of ideas.</w:t>
      </w:r>
      <w:r>
        <w:rPr>
          <w:rStyle w:val="FootnoteReference"/>
          <w:rFonts w:ascii="Times New Roman" w:hAnsi="Times New Roman" w:cs="Times New Roman"/>
          <w:sz w:val="24"/>
          <w:szCs w:val="24"/>
        </w:rPr>
        <w:footnoteReference w:id="15"/>
      </w:r>
      <w:r w:rsidR="001100B5">
        <w:rPr>
          <w:rFonts w:ascii="Times New Roman" w:hAnsi="Times New Roman" w:cs="Times New Roman"/>
          <w:sz w:val="24"/>
          <w:szCs w:val="24"/>
        </w:rPr>
        <w:t xml:space="preserve"> </w:t>
      </w:r>
    </w:p>
    <w:p xmlns:wp14="http://schemas.microsoft.com/office/word/2010/wordml" w:rsidR="000920F0" w:rsidP="001D5058" w:rsidRDefault="004A0C3C" w14:paraId="5C8178E3"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Perhaps Shakespeare’s use of a setting which has such strong personal significance represents an acknowledgement that a philosopher must base his reasoning about The Good Life upon a prior, intuitive grasp of its excellence which can only be derived from an awareness of his own deepest longings.</w:t>
      </w:r>
      <w:r>
        <w:rPr>
          <w:rStyle w:val="FootnoteReference"/>
          <w:rFonts w:ascii="Times New Roman" w:hAnsi="Times New Roman" w:cs="Times New Roman"/>
          <w:sz w:val="24"/>
          <w:szCs w:val="24"/>
        </w:rPr>
        <w:footnoteReference w:id="16"/>
      </w:r>
      <w:r w:rsidR="001100B5">
        <w:rPr>
          <w:rFonts w:ascii="Times New Roman" w:hAnsi="Times New Roman" w:cs="Times New Roman"/>
          <w:sz w:val="24"/>
          <w:szCs w:val="24"/>
        </w:rPr>
        <w:t xml:space="preserve"> </w:t>
      </w:r>
      <w:r>
        <w:rPr>
          <w:rFonts w:ascii="Times New Roman" w:hAnsi="Times New Roman" w:cs="Times New Roman"/>
          <w:sz w:val="24"/>
          <w:szCs w:val="24"/>
        </w:rPr>
        <w:t>It is not to descend into relativism, however, to say that one’s idea of what is ultimately fulfilling may be partly influenced or distorted by one’s experiences.</w:t>
      </w:r>
      <w:r w:rsidR="001100B5">
        <w:rPr>
          <w:rFonts w:ascii="Times New Roman" w:hAnsi="Times New Roman" w:cs="Times New Roman"/>
          <w:sz w:val="24"/>
          <w:szCs w:val="24"/>
        </w:rPr>
        <w:t xml:space="preserve"> </w:t>
      </w:r>
      <w:r>
        <w:rPr>
          <w:rFonts w:ascii="Times New Roman" w:hAnsi="Times New Roman" w:cs="Times New Roman"/>
          <w:sz w:val="24"/>
          <w:szCs w:val="24"/>
        </w:rPr>
        <w:t>Modern attachment theory postulates a system of “attachment behaviour with its own dynamics distinct from the behaviour and dynamics of either feeding or sex, the two sources of human motivation for long widely regarded as the most fundamental.”</w:t>
      </w:r>
      <w:r>
        <w:rPr>
          <w:rStyle w:val="FootnoteReference"/>
          <w:rFonts w:ascii="Times New Roman" w:hAnsi="Times New Roman" w:cs="Times New Roman"/>
          <w:sz w:val="24"/>
          <w:szCs w:val="24"/>
        </w:rPr>
        <w:footnoteReference w:id="17"/>
      </w:r>
      <w:r w:rsidR="00EF2D4D">
        <w:rPr>
          <w:rFonts w:ascii="Times New Roman" w:hAnsi="Times New Roman" w:cs="Times New Roman"/>
          <w:sz w:val="24"/>
          <w:szCs w:val="24"/>
        </w:rPr>
        <w:t xml:space="preserve"> </w:t>
      </w:r>
      <w:r w:rsidR="00673DE4">
        <w:rPr>
          <w:rFonts w:ascii="Times New Roman" w:hAnsi="Times New Roman" w:cs="Times New Roman"/>
          <w:sz w:val="24"/>
          <w:szCs w:val="24"/>
        </w:rPr>
        <w:t>Here s</w:t>
      </w:r>
      <w:r w:rsidR="00CA23CB">
        <w:rPr>
          <w:rFonts w:ascii="Times New Roman" w:hAnsi="Times New Roman" w:cs="Times New Roman"/>
          <w:sz w:val="24"/>
          <w:szCs w:val="24"/>
        </w:rPr>
        <w:t>cience h</w:t>
      </w:r>
      <w:r w:rsidR="00FB1984">
        <w:rPr>
          <w:rFonts w:ascii="Times New Roman" w:hAnsi="Times New Roman" w:cs="Times New Roman"/>
          <w:sz w:val="24"/>
          <w:szCs w:val="24"/>
        </w:rPr>
        <w:t>as</w:t>
      </w:r>
      <w:r w:rsidR="00DF5F08">
        <w:rPr>
          <w:rFonts w:ascii="Times New Roman" w:hAnsi="Times New Roman" w:cs="Times New Roman"/>
          <w:sz w:val="24"/>
          <w:szCs w:val="24"/>
        </w:rPr>
        <w:t xml:space="preserve"> been led to a conception of</w:t>
      </w:r>
      <w:r w:rsidR="00FB1984">
        <w:rPr>
          <w:rFonts w:ascii="Times New Roman" w:hAnsi="Times New Roman" w:cs="Times New Roman"/>
          <w:sz w:val="24"/>
          <w:szCs w:val="24"/>
        </w:rPr>
        <w:t xml:space="preserve"> human nature which is at odds with the main tradition of </w:t>
      </w:r>
      <w:r w:rsidR="005C5FEB">
        <w:rPr>
          <w:rFonts w:ascii="Times New Roman" w:hAnsi="Times New Roman" w:cs="Times New Roman"/>
          <w:sz w:val="24"/>
          <w:szCs w:val="24"/>
        </w:rPr>
        <w:t>m</w:t>
      </w:r>
      <w:r w:rsidR="00FB1984">
        <w:rPr>
          <w:rFonts w:ascii="Times New Roman" w:hAnsi="Times New Roman" w:cs="Times New Roman"/>
          <w:sz w:val="24"/>
          <w:szCs w:val="24"/>
        </w:rPr>
        <w:t>odernism</w:t>
      </w:r>
      <w:r w:rsidR="00820AA6">
        <w:rPr>
          <w:rFonts w:ascii="Times New Roman" w:hAnsi="Times New Roman" w:cs="Times New Roman"/>
          <w:sz w:val="24"/>
          <w:szCs w:val="24"/>
        </w:rPr>
        <w:t xml:space="preserve"> itself</w:t>
      </w:r>
      <w:r w:rsidR="00586E38">
        <w:rPr>
          <w:rFonts w:ascii="Times New Roman" w:hAnsi="Times New Roman" w:cs="Times New Roman"/>
          <w:sz w:val="24"/>
          <w:szCs w:val="24"/>
        </w:rPr>
        <w:t>, in that</w:t>
      </w:r>
      <w:r w:rsidR="00BA0010">
        <w:rPr>
          <w:rFonts w:ascii="Times New Roman" w:hAnsi="Times New Roman" w:cs="Times New Roman"/>
          <w:sz w:val="24"/>
          <w:szCs w:val="24"/>
        </w:rPr>
        <w:t xml:space="preserve"> the longing</w:t>
      </w:r>
      <w:r w:rsidR="00CA23CB">
        <w:rPr>
          <w:rFonts w:ascii="Times New Roman" w:hAnsi="Times New Roman" w:cs="Times New Roman"/>
          <w:sz w:val="24"/>
          <w:szCs w:val="24"/>
        </w:rPr>
        <w:t xml:space="preserve"> for close attachments</w:t>
      </w:r>
      <w:r w:rsidR="00DF5F08">
        <w:rPr>
          <w:rFonts w:ascii="Times New Roman" w:hAnsi="Times New Roman" w:cs="Times New Roman"/>
          <w:sz w:val="24"/>
          <w:szCs w:val="24"/>
        </w:rPr>
        <w:t xml:space="preserve"> just for their own sake is seen as being </w:t>
      </w:r>
      <w:r w:rsidR="00CA23CB">
        <w:rPr>
          <w:rFonts w:ascii="Times New Roman" w:hAnsi="Times New Roman" w:cs="Times New Roman"/>
          <w:sz w:val="24"/>
          <w:szCs w:val="24"/>
        </w:rPr>
        <w:t>so strong that it</w:t>
      </w:r>
      <w:r w:rsidR="0092044C">
        <w:rPr>
          <w:rFonts w:ascii="Times New Roman" w:hAnsi="Times New Roman" w:cs="Times New Roman"/>
          <w:sz w:val="24"/>
          <w:szCs w:val="24"/>
        </w:rPr>
        <w:t xml:space="preserve"> often</w:t>
      </w:r>
      <w:r w:rsidR="00FB1984">
        <w:rPr>
          <w:rFonts w:ascii="Times New Roman" w:hAnsi="Times New Roman" w:cs="Times New Roman"/>
          <w:sz w:val="24"/>
          <w:szCs w:val="24"/>
        </w:rPr>
        <w:t xml:space="preserve"> overshadows the</w:t>
      </w:r>
      <w:r w:rsidR="00CA23CB">
        <w:rPr>
          <w:rFonts w:ascii="Times New Roman" w:hAnsi="Times New Roman" w:cs="Times New Roman"/>
          <w:sz w:val="24"/>
          <w:szCs w:val="24"/>
        </w:rPr>
        <w:t xml:space="preserve"> baser impulses</w:t>
      </w:r>
      <w:r w:rsidR="00FB1984">
        <w:rPr>
          <w:rFonts w:ascii="Times New Roman" w:hAnsi="Times New Roman" w:cs="Times New Roman"/>
          <w:sz w:val="24"/>
          <w:szCs w:val="24"/>
        </w:rPr>
        <w:t xml:space="preserve"> so much emphasized by the fathers of </w:t>
      </w:r>
      <w:r w:rsidR="005C5FEB">
        <w:rPr>
          <w:rFonts w:ascii="Times New Roman" w:hAnsi="Times New Roman" w:cs="Times New Roman"/>
          <w:sz w:val="24"/>
          <w:szCs w:val="24"/>
        </w:rPr>
        <w:t>m</w:t>
      </w:r>
      <w:r w:rsidR="00FB1984">
        <w:rPr>
          <w:rFonts w:ascii="Times New Roman" w:hAnsi="Times New Roman" w:cs="Times New Roman"/>
          <w:sz w:val="24"/>
          <w:szCs w:val="24"/>
        </w:rPr>
        <w:t>odernism</w:t>
      </w:r>
      <w:r w:rsidR="00CA23CB">
        <w:rPr>
          <w:rFonts w:ascii="Times New Roman" w:hAnsi="Times New Roman" w:cs="Times New Roman"/>
          <w:sz w:val="24"/>
          <w:szCs w:val="24"/>
        </w:rPr>
        <w:t>.</w:t>
      </w:r>
      <w:r w:rsidR="001100B5">
        <w:rPr>
          <w:rFonts w:ascii="Times New Roman" w:hAnsi="Times New Roman" w:cs="Times New Roman"/>
          <w:sz w:val="24"/>
          <w:szCs w:val="24"/>
        </w:rPr>
        <w:t xml:space="preserve"> </w:t>
      </w:r>
    </w:p>
    <w:p xmlns:wp14="http://schemas.microsoft.com/office/word/2010/wordml" w:rsidR="008A2FD2" w:rsidP="001D5058" w:rsidRDefault="00DF5F08" w14:paraId="74398314"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thwarted</w:t>
      </w:r>
      <w:r w:rsidR="00B56317">
        <w:rPr>
          <w:rFonts w:ascii="Times New Roman" w:hAnsi="Times New Roman" w:cs="Times New Roman"/>
          <w:sz w:val="24"/>
          <w:szCs w:val="24"/>
        </w:rPr>
        <w:t xml:space="preserve"> or stunted</w:t>
      </w:r>
      <w:r w:rsidR="00C379E8">
        <w:rPr>
          <w:rFonts w:ascii="Times New Roman" w:hAnsi="Times New Roman" w:cs="Times New Roman"/>
          <w:sz w:val="24"/>
          <w:szCs w:val="24"/>
        </w:rPr>
        <w:t>, it is</w:t>
      </w:r>
      <w:r w:rsidR="00FC6984">
        <w:rPr>
          <w:rFonts w:ascii="Times New Roman" w:hAnsi="Times New Roman" w:cs="Times New Roman"/>
          <w:sz w:val="24"/>
          <w:szCs w:val="24"/>
        </w:rPr>
        <w:t xml:space="preserve"> </w:t>
      </w:r>
      <w:r w:rsidR="008616EE">
        <w:rPr>
          <w:rFonts w:ascii="Times New Roman" w:hAnsi="Times New Roman" w:cs="Times New Roman"/>
          <w:sz w:val="24"/>
          <w:szCs w:val="24"/>
        </w:rPr>
        <w:t>argued,</w:t>
      </w:r>
      <w:r w:rsidR="00CA23CB">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8616EE">
        <w:rPr>
          <w:rFonts w:ascii="Times New Roman" w:hAnsi="Times New Roman" w:cs="Times New Roman"/>
          <w:sz w:val="24"/>
          <w:szCs w:val="24"/>
        </w:rPr>
        <w:t>yearning can distort our whole way of thinking and feeling</w:t>
      </w:r>
      <w:r w:rsidR="00324957">
        <w:rPr>
          <w:rFonts w:ascii="Times New Roman" w:hAnsi="Times New Roman" w:cs="Times New Roman"/>
          <w:sz w:val="24"/>
          <w:szCs w:val="24"/>
        </w:rPr>
        <w:t>.</w:t>
      </w:r>
      <w:r w:rsidR="001100B5">
        <w:rPr>
          <w:rFonts w:ascii="Times New Roman" w:hAnsi="Times New Roman" w:cs="Times New Roman"/>
          <w:sz w:val="24"/>
          <w:szCs w:val="24"/>
        </w:rPr>
        <w:t xml:space="preserve"> </w:t>
      </w:r>
      <w:r w:rsidR="00B56317">
        <w:rPr>
          <w:rFonts w:ascii="Times New Roman" w:hAnsi="Times New Roman" w:cs="Times New Roman"/>
          <w:sz w:val="24"/>
          <w:szCs w:val="24"/>
        </w:rPr>
        <w:t>Thus, a</w:t>
      </w:r>
      <w:r w:rsidR="00925377">
        <w:rPr>
          <w:rFonts w:ascii="Times New Roman" w:hAnsi="Times New Roman" w:cs="Times New Roman"/>
          <w:sz w:val="24"/>
          <w:szCs w:val="24"/>
        </w:rPr>
        <w:t>lthough Jaques thinks th</w:t>
      </w:r>
      <w:r w:rsidR="002C41C3">
        <w:rPr>
          <w:rFonts w:ascii="Times New Roman" w:hAnsi="Times New Roman" w:cs="Times New Roman"/>
          <w:sz w:val="24"/>
          <w:szCs w:val="24"/>
        </w:rPr>
        <w:t>at he has reformed,</w:t>
      </w:r>
      <w:r w:rsidR="00925377">
        <w:rPr>
          <w:rFonts w:ascii="Times New Roman" w:hAnsi="Times New Roman" w:cs="Times New Roman"/>
          <w:sz w:val="24"/>
          <w:szCs w:val="24"/>
        </w:rPr>
        <w:t xml:space="preserve"> he still </w:t>
      </w:r>
      <w:r w:rsidR="002C41C3">
        <w:rPr>
          <w:rFonts w:ascii="Times New Roman" w:hAnsi="Times New Roman" w:cs="Times New Roman"/>
          <w:sz w:val="24"/>
          <w:szCs w:val="24"/>
        </w:rPr>
        <w:t xml:space="preserve">often </w:t>
      </w:r>
      <w:r w:rsidR="00925377">
        <w:rPr>
          <w:rFonts w:ascii="Times New Roman" w:hAnsi="Times New Roman" w:cs="Times New Roman"/>
          <w:sz w:val="24"/>
          <w:szCs w:val="24"/>
        </w:rPr>
        <w:t>behaves tyrannically</w:t>
      </w:r>
      <w:r w:rsidR="002C41C3">
        <w:rPr>
          <w:rFonts w:ascii="Times New Roman" w:hAnsi="Times New Roman" w:cs="Times New Roman"/>
          <w:sz w:val="24"/>
          <w:szCs w:val="24"/>
        </w:rPr>
        <w:t>, as we have seen</w:t>
      </w:r>
      <w:r w:rsidR="00925377">
        <w:rPr>
          <w:rFonts w:ascii="Times New Roman" w:hAnsi="Times New Roman" w:cs="Times New Roman"/>
          <w:sz w:val="24"/>
          <w:szCs w:val="24"/>
        </w:rPr>
        <w:t>.</w:t>
      </w:r>
      <w:r w:rsidR="001100B5">
        <w:rPr>
          <w:rFonts w:ascii="Times New Roman" w:hAnsi="Times New Roman" w:cs="Times New Roman"/>
          <w:sz w:val="24"/>
          <w:szCs w:val="24"/>
        </w:rPr>
        <w:t xml:space="preserve"> </w:t>
      </w:r>
      <w:r w:rsidR="00586E96">
        <w:rPr>
          <w:rFonts w:ascii="Times New Roman" w:hAnsi="Times New Roman" w:cs="Times New Roman"/>
          <w:sz w:val="24"/>
          <w:szCs w:val="24"/>
        </w:rPr>
        <w:t xml:space="preserve">The </w:t>
      </w:r>
      <w:r w:rsidR="005A3025">
        <w:rPr>
          <w:rFonts w:ascii="Times New Roman" w:hAnsi="Times New Roman" w:cs="Times New Roman"/>
          <w:sz w:val="24"/>
          <w:szCs w:val="24"/>
        </w:rPr>
        <w:t>duke</w:t>
      </w:r>
      <w:r w:rsidR="00586E96">
        <w:rPr>
          <w:rFonts w:ascii="Times New Roman" w:hAnsi="Times New Roman" w:cs="Times New Roman"/>
          <w:sz w:val="24"/>
          <w:szCs w:val="24"/>
        </w:rPr>
        <w:t xml:space="preserve"> feels </w:t>
      </w:r>
      <w:r w:rsidR="003B675C">
        <w:rPr>
          <w:rFonts w:ascii="Times New Roman" w:hAnsi="Times New Roman" w:cs="Times New Roman"/>
          <w:sz w:val="24"/>
          <w:szCs w:val="24"/>
        </w:rPr>
        <w:t>his friend</w:t>
      </w:r>
      <w:r w:rsidR="00B56317">
        <w:rPr>
          <w:rFonts w:ascii="Times New Roman" w:hAnsi="Times New Roman" w:cs="Times New Roman"/>
          <w:sz w:val="24"/>
          <w:szCs w:val="24"/>
        </w:rPr>
        <w:t xml:space="preserve"> has only </w:t>
      </w:r>
      <w:r w:rsidR="00BA0010">
        <w:rPr>
          <w:rFonts w:ascii="Times New Roman" w:hAnsi="Times New Roman" w:cs="Times New Roman"/>
          <w:sz w:val="24"/>
          <w:szCs w:val="24"/>
        </w:rPr>
        <w:t>superficially</w:t>
      </w:r>
      <w:r w:rsidR="00586E96">
        <w:rPr>
          <w:rFonts w:ascii="Times New Roman" w:hAnsi="Times New Roman" w:cs="Times New Roman"/>
          <w:sz w:val="24"/>
          <w:szCs w:val="24"/>
        </w:rPr>
        <w:t xml:space="preserve"> </w:t>
      </w:r>
      <w:r w:rsidR="00B56317">
        <w:rPr>
          <w:rFonts w:ascii="Times New Roman" w:hAnsi="Times New Roman" w:cs="Times New Roman"/>
          <w:sz w:val="24"/>
          <w:szCs w:val="24"/>
        </w:rPr>
        <w:t xml:space="preserve">shed </w:t>
      </w:r>
      <w:r w:rsidR="00586E96">
        <w:rPr>
          <w:rFonts w:ascii="Times New Roman" w:hAnsi="Times New Roman" w:cs="Times New Roman"/>
          <w:sz w:val="24"/>
          <w:szCs w:val="24"/>
        </w:rPr>
        <w:t>the “embossed sores” which he acquired in his former life as a “brutish” libertine</w:t>
      </w:r>
      <w:r w:rsidR="00BA0010">
        <w:rPr>
          <w:rFonts w:ascii="Times New Roman" w:hAnsi="Times New Roman" w:cs="Times New Roman"/>
          <w:sz w:val="24"/>
          <w:szCs w:val="24"/>
        </w:rPr>
        <w:t>, so that</w:t>
      </w:r>
      <w:r w:rsidR="00AA6B74">
        <w:rPr>
          <w:rFonts w:ascii="Times New Roman" w:hAnsi="Times New Roman" w:cs="Times New Roman"/>
          <w:sz w:val="24"/>
          <w:szCs w:val="24"/>
        </w:rPr>
        <w:t xml:space="preserve"> </w:t>
      </w:r>
      <w:r w:rsidR="00BA0010">
        <w:rPr>
          <w:rFonts w:ascii="Times New Roman" w:hAnsi="Times New Roman" w:cs="Times New Roman"/>
          <w:sz w:val="24"/>
          <w:szCs w:val="24"/>
        </w:rPr>
        <w:t>even though</w:t>
      </w:r>
      <w:r w:rsidR="00103474">
        <w:rPr>
          <w:rFonts w:ascii="Times New Roman" w:hAnsi="Times New Roman" w:cs="Times New Roman"/>
          <w:sz w:val="24"/>
          <w:szCs w:val="24"/>
        </w:rPr>
        <w:t xml:space="preserve"> </w:t>
      </w:r>
      <w:r w:rsidR="00C40EC7">
        <w:rPr>
          <w:rFonts w:ascii="Times New Roman" w:hAnsi="Times New Roman" w:cs="Times New Roman"/>
          <w:sz w:val="24"/>
          <w:szCs w:val="24"/>
        </w:rPr>
        <w:t xml:space="preserve">nowadays </w:t>
      </w:r>
      <w:r w:rsidR="008616EE">
        <w:rPr>
          <w:rFonts w:ascii="Times New Roman" w:hAnsi="Times New Roman" w:cs="Times New Roman"/>
          <w:sz w:val="24"/>
          <w:szCs w:val="24"/>
        </w:rPr>
        <w:t xml:space="preserve">he </w:t>
      </w:r>
      <w:r w:rsidR="00BA0010">
        <w:rPr>
          <w:rFonts w:ascii="Times New Roman" w:hAnsi="Times New Roman" w:cs="Times New Roman"/>
          <w:sz w:val="24"/>
          <w:szCs w:val="24"/>
        </w:rPr>
        <w:t xml:space="preserve">undoubtedly </w:t>
      </w:r>
      <w:r w:rsidR="00103474">
        <w:rPr>
          <w:rFonts w:ascii="Times New Roman" w:hAnsi="Times New Roman" w:cs="Times New Roman"/>
          <w:sz w:val="24"/>
          <w:szCs w:val="24"/>
        </w:rPr>
        <w:t xml:space="preserve">wants to </w:t>
      </w:r>
      <w:r w:rsidR="00AA6B74">
        <w:rPr>
          <w:rFonts w:ascii="Times New Roman" w:hAnsi="Times New Roman" w:cs="Times New Roman"/>
          <w:sz w:val="24"/>
          <w:szCs w:val="24"/>
        </w:rPr>
        <w:t>“do but good”</w:t>
      </w:r>
      <w:r w:rsidR="00B8253E">
        <w:rPr>
          <w:rFonts w:ascii="Times New Roman" w:hAnsi="Times New Roman" w:cs="Times New Roman"/>
          <w:sz w:val="24"/>
          <w:szCs w:val="24"/>
        </w:rPr>
        <w:t xml:space="preserve"> </w:t>
      </w:r>
      <w:r w:rsidR="008616EE">
        <w:rPr>
          <w:rFonts w:ascii="Times New Roman" w:hAnsi="Times New Roman" w:cs="Times New Roman"/>
          <w:sz w:val="24"/>
          <w:szCs w:val="24"/>
        </w:rPr>
        <w:t>ther</w:t>
      </w:r>
      <w:r w:rsidR="00103474">
        <w:rPr>
          <w:rFonts w:ascii="Times New Roman" w:hAnsi="Times New Roman" w:cs="Times New Roman"/>
          <w:sz w:val="24"/>
          <w:szCs w:val="24"/>
        </w:rPr>
        <w:t>e is a danger that without meaning to</w:t>
      </w:r>
      <w:r w:rsidR="00AA6B74">
        <w:rPr>
          <w:rFonts w:ascii="Times New Roman" w:hAnsi="Times New Roman" w:cs="Times New Roman"/>
          <w:sz w:val="24"/>
          <w:szCs w:val="24"/>
        </w:rPr>
        <w:t xml:space="preserve"> he will still “</w:t>
      </w:r>
      <w:r w:rsidR="008616EE">
        <w:rPr>
          <w:rFonts w:ascii="Times New Roman" w:hAnsi="Times New Roman" w:cs="Times New Roman"/>
          <w:sz w:val="24"/>
          <w:szCs w:val="24"/>
        </w:rPr>
        <w:t>disgorge</w:t>
      </w:r>
      <w:r w:rsidR="00AA6B74">
        <w:rPr>
          <w:rFonts w:ascii="Times New Roman" w:hAnsi="Times New Roman" w:cs="Times New Roman"/>
          <w:sz w:val="24"/>
          <w:szCs w:val="24"/>
        </w:rPr>
        <w:t>”</w:t>
      </w:r>
      <w:r w:rsidR="008616EE">
        <w:rPr>
          <w:rFonts w:ascii="Times New Roman" w:hAnsi="Times New Roman" w:cs="Times New Roman"/>
          <w:sz w:val="24"/>
          <w:szCs w:val="24"/>
        </w:rPr>
        <w:t xml:space="preserve"> his </w:t>
      </w:r>
      <w:r w:rsidR="00AA6B74">
        <w:rPr>
          <w:rFonts w:ascii="Times New Roman" w:hAnsi="Times New Roman" w:cs="Times New Roman"/>
          <w:sz w:val="24"/>
          <w:szCs w:val="24"/>
        </w:rPr>
        <w:t>“</w:t>
      </w:r>
      <w:r w:rsidR="008616EE">
        <w:rPr>
          <w:rFonts w:ascii="Times New Roman" w:hAnsi="Times New Roman" w:cs="Times New Roman"/>
          <w:sz w:val="24"/>
          <w:szCs w:val="24"/>
        </w:rPr>
        <w:t>evils</w:t>
      </w:r>
      <w:r w:rsidR="008A51BE">
        <w:rPr>
          <w:rFonts w:ascii="Times New Roman" w:hAnsi="Times New Roman" w:cs="Times New Roman"/>
          <w:sz w:val="24"/>
          <w:szCs w:val="24"/>
        </w:rPr>
        <w:t xml:space="preserve">” </w:t>
      </w:r>
      <w:r w:rsidR="00586E96">
        <w:rPr>
          <w:rFonts w:ascii="Times New Roman" w:hAnsi="Times New Roman" w:cs="Times New Roman"/>
          <w:sz w:val="24"/>
          <w:szCs w:val="24"/>
        </w:rPr>
        <w:t xml:space="preserve">even as he is trying to benefit society </w:t>
      </w:r>
      <w:r w:rsidR="008A51BE">
        <w:rPr>
          <w:rFonts w:ascii="Times New Roman" w:hAnsi="Times New Roman" w:cs="Times New Roman"/>
          <w:sz w:val="24"/>
          <w:szCs w:val="24"/>
        </w:rPr>
        <w:t>(2.7</w:t>
      </w:r>
      <w:r w:rsidR="00AA6B74">
        <w:rPr>
          <w:rFonts w:ascii="Times New Roman" w:hAnsi="Times New Roman" w:cs="Times New Roman"/>
          <w:sz w:val="24"/>
          <w:szCs w:val="24"/>
        </w:rPr>
        <w:t>.</w:t>
      </w:r>
      <w:r w:rsidR="008616EE">
        <w:rPr>
          <w:rFonts w:ascii="Times New Roman" w:hAnsi="Times New Roman" w:cs="Times New Roman"/>
          <w:sz w:val="24"/>
          <w:szCs w:val="24"/>
        </w:rPr>
        <w:t>63</w:t>
      </w:r>
      <w:r w:rsidR="001100B5">
        <w:rPr>
          <w:rFonts w:ascii="Times New Roman" w:hAnsi="Times New Roman" w:cs="Times New Roman"/>
          <w:sz w:val="24"/>
          <w:szCs w:val="24"/>
        </w:rPr>
        <w:t>–</w:t>
      </w:r>
      <w:r w:rsidR="00AA6B74">
        <w:rPr>
          <w:rFonts w:ascii="Times New Roman" w:hAnsi="Times New Roman" w:cs="Times New Roman"/>
          <w:sz w:val="24"/>
          <w:szCs w:val="24"/>
        </w:rPr>
        <w:t>6</w:t>
      </w:r>
      <w:r w:rsidR="00AC1ADD">
        <w:rPr>
          <w:rFonts w:ascii="Times New Roman" w:hAnsi="Times New Roman" w:cs="Times New Roman"/>
          <w:sz w:val="24"/>
          <w:szCs w:val="24"/>
        </w:rPr>
        <w:t>9).</w:t>
      </w:r>
      <w:r w:rsidR="001100B5">
        <w:rPr>
          <w:rFonts w:ascii="Times New Roman" w:hAnsi="Times New Roman" w:cs="Times New Roman"/>
          <w:sz w:val="24"/>
          <w:szCs w:val="24"/>
        </w:rPr>
        <w:t xml:space="preserve"> </w:t>
      </w:r>
      <w:r w:rsidR="00FA7477">
        <w:rPr>
          <w:rFonts w:ascii="Times New Roman" w:hAnsi="Times New Roman" w:cs="Times New Roman"/>
          <w:sz w:val="24"/>
          <w:szCs w:val="24"/>
        </w:rPr>
        <w:t>Shakespeare’s</w:t>
      </w:r>
      <w:r w:rsidR="00B8253E">
        <w:rPr>
          <w:rFonts w:ascii="Times New Roman" w:hAnsi="Times New Roman" w:cs="Times New Roman"/>
          <w:sz w:val="24"/>
          <w:szCs w:val="24"/>
        </w:rPr>
        <w:t xml:space="preserve"> suggestion is</w:t>
      </w:r>
      <w:r w:rsidR="00CA23CB">
        <w:rPr>
          <w:rFonts w:ascii="Times New Roman" w:hAnsi="Times New Roman" w:cs="Times New Roman"/>
          <w:sz w:val="24"/>
          <w:szCs w:val="24"/>
        </w:rPr>
        <w:t xml:space="preserve"> that if we are</w:t>
      </w:r>
      <w:r w:rsidR="00C40EC7">
        <w:rPr>
          <w:rFonts w:ascii="Times New Roman" w:hAnsi="Times New Roman" w:cs="Times New Roman"/>
          <w:sz w:val="24"/>
          <w:szCs w:val="24"/>
        </w:rPr>
        <w:t>, as it were,</w:t>
      </w:r>
      <w:r w:rsidR="00CA23CB">
        <w:rPr>
          <w:rFonts w:ascii="Times New Roman" w:hAnsi="Times New Roman" w:cs="Times New Roman"/>
          <w:sz w:val="24"/>
          <w:szCs w:val="24"/>
        </w:rPr>
        <w:t xml:space="preserve"> reading the world off</w:t>
      </w:r>
      <w:r w:rsidR="00C40EC7">
        <w:rPr>
          <w:rFonts w:ascii="Times New Roman" w:hAnsi="Times New Roman" w:cs="Times New Roman"/>
          <w:sz w:val="24"/>
          <w:szCs w:val="24"/>
        </w:rPr>
        <w:t xml:space="preserve"> from our own souls,</w:t>
      </w:r>
      <w:r w:rsidR="00CA23CB">
        <w:rPr>
          <w:rFonts w:ascii="Times New Roman" w:hAnsi="Times New Roman" w:cs="Times New Roman"/>
          <w:sz w:val="24"/>
          <w:szCs w:val="24"/>
        </w:rPr>
        <w:t xml:space="preserve"> we mus</w:t>
      </w:r>
      <w:r w:rsidR="006D322E">
        <w:rPr>
          <w:rFonts w:ascii="Times New Roman" w:hAnsi="Times New Roman" w:cs="Times New Roman"/>
          <w:sz w:val="24"/>
          <w:szCs w:val="24"/>
        </w:rPr>
        <w:t>t first make sure that they</w:t>
      </w:r>
      <w:r w:rsidR="00CA23CB">
        <w:rPr>
          <w:rFonts w:ascii="Times New Roman" w:hAnsi="Times New Roman" w:cs="Times New Roman"/>
          <w:sz w:val="24"/>
          <w:szCs w:val="24"/>
        </w:rPr>
        <w:t xml:space="preserve"> are wholesome and harmoniou</w:t>
      </w:r>
      <w:r w:rsidR="00F22FE1">
        <w:rPr>
          <w:rFonts w:ascii="Times New Roman" w:hAnsi="Times New Roman" w:cs="Times New Roman"/>
          <w:sz w:val="24"/>
          <w:szCs w:val="24"/>
        </w:rPr>
        <w:t>s</w:t>
      </w:r>
      <w:r w:rsidR="00042657">
        <w:rPr>
          <w:rFonts w:ascii="Times New Roman" w:hAnsi="Times New Roman" w:cs="Times New Roman"/>
          <w:sz w:val="24"/>
          <w:szCs w:val="24"/>
        </w:rPr>
        <w:t>—</w:t>
      </w:r>
      <w:r w:rsidR="00FB1984">
        <w:rPr>
          <w:rFonts w:ascii="Times New Roman" w:hAnsi="Times New Roman" w:cs="Times New Roman"/>
          <w:sz w:val="24"/>
          <w:szCs w:val="24"/>
        </w:rPr>
        <w:t xml:space="preserve">by which he means </w:t>
      </w:r>
      <w:r w:rsidR="00CA23CB">
        <w:rPr>
          <w:rFonts w:ascii="Times New Roman" w:hAnsi="Times New Roman" w:cs="Times New Roman"/>
          <w:sz w:val="24"/>
          <w:szCs w:val="24"/>
        </w:rPr>
        <w:t>rooted in strong attachmen</w:t>
      </w:r>
      <w:r w:rsidR="00F22FE1">
        <w:rPr>
          <w:rFonts w:ascii="Times New Roman" w:hAnsi="Times New Roman" w:cs="Times New Roman"/>
          <w:sz w:val="24"/>
          <w:szCs w:val="24"/>
        </w:rPr>
        <w:t>t</w:t>
      </w:r>
      <w:r>
        <w:rPr>
          <w:rFonts w:ascii="Times New Roman" w:hAnsi="Times New Roman" w:cs="Times New Roman"/>
          <w:sz w:val="24"/>
          <w:szCs w:val="24"/>
        </w:rPr>
        <w:t>s</w:t>
      </w:r>
      <w:r w:rsidR="00042657">
        <w:rPr>
          <w:rFonts w:ascii="Times New Roman" w:hAnsi="Times New Roman" w:cs="Times New Roman"/>
          <w:sz w:val="24"/>
          <w:szCs w:val="24"/>
        </w:rPr>
        <w:t>—</w:t>
      </w:r>
      <w:r w:rsidR="00A025E9">
        <w:rPr>
          <w:rFonts w:ascii="Times New Roman" w:hAnsi="Times New Roman" w:cs="Times New Roman"/>
          <w:sz w:val="24"/>
          <w:szCs w:val="24"/>
        </w:rPr>
        <w:t>lest our intuitions regarding</w:t>
      </w:r>
      <w:r w:rsidR="00493D62">
        <w:rPr>
          <w:rFonts w:ascii="Times New Roman" w:hAnsi="Times New Roman" w:cs="Times New Roman"/>
          <w:sz w:val="24"/>
          <w:szCs w:val="24"/>
        </w:rPr>
        <w:t xml:space="preserve"> human nature</w:t>
      </w:r>
      <w:r w:rsidR="00CA23CB">
        <w:rPr>
          <w:rFonts w:ascii="Times New Roman" w:hAnsi="Times New Roman" w:cs="Times New Roman"/>
          <w:sz w:val="24"/>
          <w:szCs w:val="24"/>
        </w:rPr>
        <w:t xml:space="preserve"> be </w:t>
      </w:r>
      <w:r w:rsidR="00A025E9">
        <w:rPr>
          <w:rFonts w:ascii="Times New Roman" w:hAnsi="Times New Roman" w:cs="Times New Roman"/>
          <w:sz w:val="24"/>
          <w:szCs w:val="24"/>
        </w:rPr>
        <w:t xml:space="preserve">hopelessly </w:t>
      </w:r>
      <w:r w:rsidR="00CA23CB">
        <w:rPr>
          <w:rFonts w:ascii="Times New Roman" w:hAnsi="Times New Roman" w:cs="Times New Roman"/>
          <w:sz w:val="24"/>
          <w:szCs w:val="24"/>
        </w:rPr>
        <w:t>skewed.</w:t>
      </w:r>
      <w:r w:rsidR="001100B5">
        <w:rPr>
          <w:rFonts w:ascii="Times New Roman" w:hAnsi="Times New Roman" w:cs="Times New Roman"/>
          <w:sz w:val="24"/>
          <w:szCs w:val="24"/>
        </w:rPr>
        <w:t xml:space="preserve"> </w:t>
      </w:r>
      <w:r w:rsidR="005A182D">
        <w:rPr>
          <w:rFonts w:ascii="Times New Roman" w:hAnsi="Times New Roman" w:cs="Times New Roman"/>
          <w:sz w:val="24"/>
          <w:szCs w:val="24"/>
        </w:rPr>
        <w:t>Perhaps one can see clearly</w:t>
      </w:r>
      <w:r w:rsidR="009D2502">
        <w:rPr>
          <w:rFonts w:ascii="Times New Roman" w:hAnsi="Times New Roman" w:cs="Times New Roman"/>
          <w:sz w:val="24"/>
          <w:szCs w:val="24"/>
        </w:rPr>
        <w:t xml:space="preserve"> that Hymen</w:t>
      </w:r>
      <w:r w:rsidR="00AA6B74">
        <w:rPr>
          <w:rFonts w:ascii="Times New Roman" w:hAnsi="Times New Roman" w:cs="Times New Roman"/>
          <w:sz w:val="24"/>
          <w:szCs w:val="24"/>
        </w:rPr>
        <w:t xml:space="preserve"> is the “god of every town”</w:t>
      </w:r>
      <w:r w:rsidR="00C76448">
        <w:rPr>
          <w:rFonts w:ascii="Times New Roman" w:hAnsi="Times New Roman" w:cs="Times New Roman"/>
          <w:sz w:val="24"/>
          <w:szCs w:val="24"/>
        </w:rPr>
        <w:t xml:space="preserve"> </w:t>
      </w:r>
      <w:r w:rsidR="00FF10B8">
        <w:rPr>
          <w:rFonts w:ascii="Times New Roman" w:hAnsi="Times New Roman" w:cs="Times New Roman"/>
          <w:sz w:val="24"/>
          <w:szCs w:val="24"/>
        </w:rPr>
        <w:t xml:space="preserve">only </w:t>
      </w:r>
      <w:r w:rsidR="00C76448">
        <w:rPr>
          <w:rFonts w:ascii="Times New Roman" w:hAnsi="Times New Roman" w:cs="Times New Roman"/>
          <w:sz w:val="24"/>
          <w:szCs w:val="24"/>
        </w:rPr>
        <w:t xml:space="preserve">if </w:t>
      </w:r>
      <w:r w:rsidR="00FF10B8">
        <w:rPr>
          <w:rFonts w:ascii="Times New Roman" w:hAnsi="Times New Roman" w:cs="Times New Roman"/>
          <w:sz w:val="24"/>
          <w:szCs w:val="24"/>
        </w:rPr>
        <w:t xml:space="preserve">able </w:t>
      </w:r>
      <w:r w:rsidR="00C76448">
        <w:rPr>
          <w:rFonts w:ascii="Times New Roman" w:hAnsi="Times New Roman" w:cs="Times New Roman"/>
          <w:sz w:val="24"/>
          <w:szCs w:val="24"/>
        </w:rPr>
        <w:t>one</w:t>
      </w:r>
      <w:r w:rsidR="000920F0">
        <w:rPr>
          <w:rFonts w:ascii="Times New Roman" w:hAnsi="Times New Roman" w:cs="Times New Roman"/>
          <w:sz w:val="24"/>
          <w:szCs w:val="24"/>
        </w:rPr>
        <w:t>self to sense</w:t>
      </w:r>
      <w:r w:rsidR="00C76448">
        <w:rPr>
          <w:rFonts w:ascii="Times New Roman" w:hAnsi="Times New Roman" w:cs="Times New Roman"/>
          <w:sz w:val="24"/>
          <w:szCs w:val="24"/>
        </w:rPr>
        <w:t xml:space="preserve"> his divinity, at least dimly and intuitively, in the first place</w:t>
      </w:r>
      <w:r w:rsidR="003B675C">
        <w:rPr>
          <w:rFonts w:ascii="Times New Roman" w:hAnsi="Times New Roman" w:cs="Times New Roman"/>
          <w:sz w:val="24"/>
          <w:szCs w:val="24"/>
        </w:rPr>
        <w:t>.</w:t>
      </w:r>
      <w:r w:rsidR="001100B5">
        <w:rPr>
          <w:rFonts w:ascii="Times New Roman" w:hAnsi="Times New Roman" w:cs="Times New Roman"/>
          <w:sz w:val="24"/>
          <w:szCs w:val="24"/>
        </w:rPr>
        <w:t xml:space="preserve"> </w:t>
      </w:r>
      <w:r w:rsidR="008A2FD2">
        <w:rPr>
          <w:rFonts w:ascii="Times New Roman" w:hAnsi="Times New Roman" w:cs="Times New Roman"/>
          <w:sz w:val="24"/>
          <w:szCs w:val="24"/>
        </w:rPr>
        <w:t xml:space="preserve">It is significant that Shakespeare draws heavily on the traditional link between deep thought and melancholia in presenting the only purely contemplative character in any of his plays. </w:t>
      </w:r>
    </w:p>
    <w:p xmlns:wp14="http://schemas.microsoft.com/office/word/2010/wordml" w:rsidRPr="0006192F" w:rsidR="00CA23CB" w:rsidP="001D5058" w:rsidRDefault="000629A0" w14:paraId="0CFA1728" wp14:textId="77777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6D322E">
        <w:rPr>
          <w:rFonts w:ascii="Times New Roman" w:hAnsi="Times New Roman" w:cs="Times New Roman"/>
          <w:sz w:val="24"/>
          <w:szCs w:val="24"/>
        </w:rPr>
        <w:t xml:space="preserve">of </w:t>
      </w:r>
      <w:r>
        <w:rPr>
          <w:rFonts w:ascii="Times New Roman" w:hAnsi="Times New Roman" w:cs="Times New Roman"/>
          <w:sz w:val="24"/>
          <w:szCs w:val="24"/>
        </w:rPr>
        <w:t>this is not to forget Touchstone’s regret at Audrey’s lack of education</w:t>
      </w:r>
      <w:r w:rsidR="00061070">
        <w:rPr>
          <w:rFonts w:ascii="Times New Roman" w:hAnsi="Times New Roman" w:cs="Times New Roman"/>
          <w:sz w:val="24"/>
          <w:szCs w:val="24"/>
        </w:rPr>
        <w:t xml:space="preserve"> or the evident enjoyment of philosophical conversations shown by all the more intellige</w:t>
      </w:r>
      <w:r w:rsidR="006D322E">
        <w:rPr>
          <w:rFonts w:ascii="Times New Roman" w:hAnsi="Times New Roman" w:cs="Times New Roman"/>
          <w:sz w:val="24"/>
          <w:szCs w:val="24"/>
        </w:rPr>
        <w:t xml:space="preserve">nt characters in the play, which </w:t>
      </w:r>
      <w:r w:rsidR="00394CBF">
        <w:rPr>
          <w:rFonts w:ascii="Times New Roman" w:hAnsi="Times New Roman" w:cs="Times New Roman"/>
          <w:sz w:val="24"/>
          <w:szCs w:val="24"/>
        </w:rPr>
        <w:t>clearly suggests</w:t>
      </w:r>
      <w:r w:rsidR="00061070">
        <w:rPr>
          <w:rFonts w:ascii="Times New Roman" w:hAnsi="Times New Roman" w:cs="Times New Roman"/>
          <w:sz w:val="24"/>
          <w:szCs w:val="24"/>
        </w:rPr>
        <w:t xml:space="preserve"> </w:t>
      </w:r>
      <w:r>
        <w:rPr>
          <w:rFonts w:ascii="Times New Roman" w:hAnsi="Times New Roman" w:cs="Times New Roman"/>
          <w:sz w:val="24"/>
          <w:szCs w:val="24"/>
        </w:rPr>
        <w:t>that philosophy can be</w:t>
      </w:r>
      <w:r w:rsidR="008A2FD2">
        <w:rPr>
          <w:rFonts w:ascii="Times New Roman" w:hAnsi="Times New Roman" w:cs="Times New Roman"/>
          <w:sz w:val="24"/>
          <w:szCs w:val="24"/>
        </w:rPr>
        <w:t>come</w:t>
      </w:r>
      <w:r w:rsidR="00405BFA">
        <w:rPr>
          <w:rFonts w:ascii="Times New Roman" w:hAnsi="Times New Roman" w:cs="Times New Roman"/>
          <w:sz w:val="24"/>
          <w:szCs w:val="24"/>
        </w:rPr>
        <w:t xml:space="preserve"> an enjoya</w:t>
      </w:r>
      <w:r w:rsidR="007301B3">
        <w:rPr>
          <w:rFonts w:ascii="Times New Roman" w:hAnsi="Times New Roman" w:cs="Times New Roman"/>
          <w:sz w:val="24"/>
          <w:szCs w:val="24"/>
        </w:rPr>
        <w:t>ble</w:t>
      </w:r>
      <w:r w:rsidR="00A66A3C">
        <w:rPr>
          <w:rFonts w:ascii="Times New Roman" w:hAnsi="Times New Roman" w:cs="Times New Roman"/>
          <w:sz w:val="24"/>
          <w:szCs w:val="24"/>
        </w:rPr>
        <w:t xml:space="preserve"> ingredient of</w:t>
      </w:r>
      <w:r>
        <w:rPr>
          <w:rFonts w:ascii="Times New Roman" w:hAnsi="Times New Roman" w:cs="Times New Roman"/>
          <w:sz w:val="24"/>
          <w:szCs w:val="24"/>
        </w:rPr>
        <w:t xml:space="preserve"> The Good Life</w:t>
      </w:r>
      <w:r w:rsidR="007301B3">
        <w:rPr>
          <w:rFonts w:ascii="Times New Roman" w:hAnsi="Times New Roman" w:cs="Times New Roman"/>
          <w:sz w:val="24"/>
          <w:szCs w:val="24"/>
        </w:rPr>
        <w:t>, even if it is no</w:t>
      </w:r>
      <w:r w:rsidR="00394CBF">
        <w:rPr>
          <w:rFonts w:ascii="Times New Roman" w:hAnsi="Times New Roman" w:cs="Times New Roman"/>
          <w:sz w:val="24"/>
          <w:szCs w:val="24"/>
        </w:rPr>
        <w:t>t absolutely essential</w:t>
      </w:r>
      <w:r w:rsidR="00B56317">
        <w:rPr>
          <w:rFonts w:ascii="Times New Roman" w:hAnsi="Times New Roman" w:cs="Times New Roman"/>
          <w:sz w:val="24"/>
          <w:szCs w:val="24"/>
        </w:rPr>
        <w:t xml:space="preserve"> to it</w:t>
      </w:r>
      <w:r w:rsidR="00173C3F">
        <w:rPr>
          <w:rFonts w:ascii="Times New Roman" w:hAnsi="Times New Roman" w:cs="Times New Roman"/>
          <w:sz w:val="24"/>
          <w:szCs w:val="24"/>
        </w:rPr>
        <w:t>.</w:t>
      </w:r>
      <w:r w:rsidR="001100B5">
        <w:rPr>
          <w:rFonts w:ascii="Times New Roman" w:hAnsi="Times New Roman" w:cs="Times New Roman"/>
          <w:sz w:val="24"/>
          <w:szCs w:val="24"/>
        </w:rPr>
        <w:t xml:space="preserve"> </w:t>
      </w:r>
      <w:r w:rsidR="00061070">
        <w:rPr>
          <w:rFonts w:ascii="Times New Roman" w:hAnsi="Times New Roman" w:cs="Times New Roman"/>
          <w:sz w:val="24"/>
          <w:szCs w:val="24"/>
        </w:rPr>
        <w:t>Indeed</w:t>
      </w:r>
      <w:r w:rsidR="00FF10B8">
        <w:rPr>
          <w:rFonts w:ascii="Times New Roman" w:hAnsi="Times New Roman" w:cs="Times New Roman"/>
          <w:sz w:val="24"/>
          <w:szCs w:val="24"/>
        </w:rPr>
        <w:t>,</w:t>
      </w:r>
      <w:r w:rsidR="00B56317">
        <w:rPr>
          <w:rFonts w:ascii="Times New Roman" w:hAnsi="Times New Roman" w:cs="Times New Roman"/>
          <w:sz w:val="24"/>
          <w:szCs w:val="24"/>
        </w:rPr>
        <w:t xml:space="preserve"> Shakespeare</w:t>
      </w:r>
      <w:r w:rsidR="00DF5F08">
        <w:rPr>
          <w:rFonts w:ascii="Times New Roman" w:hAnsi="Times New Roman" w:cs="Times New Roman"/>
          <w:sz w:val="24"/>
          <w:szCs w:val="24"/>
        </w:rPr>
        <w:t xml:space="preserve"> </w:t>
      </w:r>
      <w:r w:rsidR="00365681">
        <w:rPr>
          <w:rFonts w:ascii="Times New Roman" w:hAnsi="Times New Roman" w:cs="Times New Roman"/>
          <w:sz w:val="24"/>
          <w:szCs w:val="24"/>
        </w:rPr>
        <w:t>could not have meditated so deeply on</w:t>
      </w:r>
      <w:r w:rsidR="006E1237">
        <w:rPr>
          <w:rFonts w:ascii="Times New Roman" w:hAnsi="Times New Roman" w:cs="Times New Roman"/>
          <w:sz w:val="24"/>
          <w:szCs w:val="24"/>
        </w:rPr>
        <w:t xml:space="preserve"> these matters</w:t>
      </w:r>
      <w:r w:rsidR="00F22FE1">
        <w:rPr>
          <w:rFonts w:ascii="Times New Roman" w:hAnsi="Times New Roman" w:cs="Times New Roman"/>
          <w:sz w:val="24"/>
          <w:szCs w:val="24"/>
        </w:rPr>
        <w:t xml:space="preserve"> </w:t>
      </w:r>
      <w:r w:rsidR="00B56317">
        <w:rPr>
          <w:rFonts w:ascii="Times New Roman" w:hAnsi="Times New Roman" w:cs="Times New Roman"/>
          <w:sz w:val="24"/>
          <w:szCs w:val="24"/>
        </w:rPr>
        <w:t>were he not himself intensely curious</w:t>
      </w:r>
      <w:r w:rsidR="006D322E">
        <w:rPr>
          <w:rFonts w:ascii="Times New Roman" w:hAnsi="Times New Roman" w:cs="Times New Roman"/>
          <w:sz w:val="24"/>
          <w:szCs w:val="24"/>
        </w:rPr>
        <w:t>.</w:t>
      </w:r>
      <w:r w:rsidR="001100B5">
        <w:rPr>
          <w:rFonts w:ascii="Times New Roman" w:hAnsi="Times New Roman" w:cs="Times New Roman"/>
          <w:sz w:val="24"/>
          <w:szCs w:val="24"/>
        </w:rPr>
        <w:t xml:space="preserve"> </w:t>
      </w:r>
      <w:r w:rsidR="006D322E">
        <w:rPr>
          <w:rFonts w:ascii="Times New Roman" w:hAnsi="Times New Roman" w:cs="Times New Roman"/>
          <w:sz w:val="24"/>
          <w:szCs w:val="24"/>
        </w:rPr>
        <w:t>Nevertheless</w:t>
      </w:r>
      <w:r w:rsidR="00F22FE1">
        <w:rPr>
          <w:rFonts w:ascii="Times New Roman" w:hAnsi="Times New Roman" w:cs="Times New Roman"/>
          <w:sz w:val="24"/>
          <w:szCs w:val="24"/>
        </w:rPr>
        <w:t xml:space="preserve">, as we see </w:t>
      </w:r>
      <w:r w:rsidR="00324957">
        <w:rPr>
          <w:rFonts w:ascii="Times New Roman" w:hAnsi="Times New Roman" w:cs="Times New Roman"/>
          <w:sz w:val="24"/>
          <w:szCs w:val="24"/>
        </w:rPr>
        <w:t xml:space="preserve">even more clearly </w:t>
      </w:r>
      <w:r w:rsidR="00F22FE1">
        <w:rPr>
          <w:rFonts w:ascii="Times New Roman" w:hAnsi="Times New Roman" w:cs="Times New Roman"/>
          <w:sz w:val="24"/>
          <w:szCs w:val="24"/>
        </w:rPr>
        <w:t xml:space="preserve">in </w:t>
      </w:r>
      <w:r w:rsidRPr="006D322E" w:rsidR="00F22FE1">
        <w:rPr>
          <w:rFonts w:ascii="Times New Roman" w:hAnsi="Times New Roman" w:cs="Times New Roman"/>
          <w:i/>
          <w:sz w:val="24"/>
          <w:szCs w:val="24"/>
        </w:rPr>
        <w:t>Love’s Labour’s Lost</w:t>
      </w:r>
      <w:r w:rsidR="00F22FE1">
        <w:rPr>
          <w:rFonts w:ascii="Times New Roman" w:hAnsi="Times New Roman" w:cs="Times New Roman"/>
          <w:sz w:val="24"/>
          <w:szCs w:val="24"/>
        </w:rPr>
        <w:t xml:space="preserve">, </w:t>
      </w:r>
      <w:r w:rsidR="00324957">
        <w:rPr>
          <w:rFonts w:ascii="Times New Roman" w:hAnsi="Times New Roman" w:cs="Times New Roman"/>
          <w:sz w:val="24"/>
          <w:szCs w:val="24"/>
        </w:rPr>
        <w:t xml:space="preserve">he </w:t>
      </w:r>
      <w:r w:rsidR="00365681">
        <w:rPr>
          <w:rFonts w:ascii="Times New Roman" w:hAnsi="Times New Roman" w:cs="Times New Roman"/>
          <w:sz w:val="24"/>
          <w:szCs w:val="24"/>
        </w:rPr>
        <w:t>directly argues against</w:t>
      </w:r>
      <w:r w:rsidR="006E1237">
        <w:rPr>
          <w:rFonts w:ascii="Times New Roman" w:hAnsi="Times New Roman" w:cs="Times New Roman"/>
          <w:sz w:val="24"/>
          <w:szCs w:val="24"/>
        </w:rPr>
        <w:t xml:space="preserve"> what he sees as an</w:t>
      </w:r>
      <w:r w:rsidR="00493D62">
        <w:rPr>
          <w:rFonts w:ascii="Times New Roman" w:hAnsi="Times New Roman" w:cs="Times New Roman"/>
          <w:sz w:val="24"/>
          <w:szCs w:val="24"/>
        </w:rPr>
        <w:t xml:space="preserve"> immoderate pursuit </w:t>
      </w:r>
      <w:r w:rsidR="006E1237">
        <w:rPr>
          <w:rFonts w:ascii="Times New Roman" w:hAnsi="Times New Roman" w:cs="Times New Roman"/>
          <w:sz w:val="24"/>
          <w:szCs w:val="24"/>
        </w:rPr>
        <w:t>of philosophy</w:t>
      </w:r>
      <w:r w:rsidR="006D322E">
        <w:rPr>
          <w:rFonts w:ascii="Times New Roman" w:hAnsi="Times New Roman" w:cs="Times New Roman"/>
          <w:sz w:val="24"/>
          <w:szCs w:val="24"/>
        </w:rPr>
        <w:t>.</w:t>
      </w:r>
      <w:r w:rsidR="001100B5">
        <w:rPr>
          <w:rFonts w:ascii="Times New Roman" w:hAnsi="Times New Roman" w:cs="Times New Roman"/>
          <w:sz w:val="24"/>
          <w:szCs w:val="24"/>
        </w:rPr>
        <w:t xml:space="preserve"> </w:t>
      </w:r>
      <w:r w:rsidR="006F0190">
        <w:rPr>
          <w:rFonts w:ascii="Times New Roman" w:hAnsi="Times New Roman" w:cs="Times New Roman"/>
          <w:sz w:val="24"/>
          <w:szCs w:val="24"/>
        </w:rPr>
        <w:t xml:space="preserve">Indeed, since </w:t>
      </w:r>
      <w:r w:rsidR="00A66A3C">
        <w:rPr>
          <w:rFonts w:ascii="Times New Roman" w:hAnsi="Times New Roman" w:cs="Times New Roman"/>
          <w:sz w:val="24"/>
          <w:szCs w:val="24"/>
        </w:rPr>
        <w:t xml:space="preserve">Shakespeare’s </w:t>
      </w:r>
      <w:r w:rsidR="006D322E">
        <w:rPr>
          <w:rFonts w:ascii="Times New Roman" w:hAnsi="Times New Roman" w:cs="Times New Roman"/>
          <w:sz w:val="24"/>
          <w:szCs w:val="24"/>
        </w:rPr>
        <w:t xml:space="preserve">own </w:t>
      </w:r>
      <w:r w:rsidR="00A66A3C">
        <w:rPr>
          <w:rFonts w:ascii="Times New Roman" w:hAnsi="Times New Roman" w:cs="Times New Roman"/>
          <w:sz w:val="24"/>
          <w:szCs w:val="24"/>
        </w:rPr>
        <w:t>name</w:t>
      </w:r>
      <w:r w:rsidR="006F0190">
        <w:rPr>
          <w:rFonts w:ascii="Times New Roman" w:hAnsi="Times New Roman" w:cs="Times New Roman"/>
          <w:sz w:val="24"/>
          <w:szCs w:val="24"/>
        </w:rPr>
        <w:t xml:space="preserve"> is possibly a corruption of the French name, </w:t>
      </w:r>
      <w:r w:rsidR="00946490">
        <w:rPr>
          <w:rFonts w:ascii="Times New Roman" w:hAnsi="Times New Roman" w:cs="Times New Roman"/>
          <w:sz w:val="24"/>
          <w:szCs w:val="24"/>
        </w:rPr>
        <w:t>Jaques Pierre, one could wonder whether</w:t>
      </w:r>
      <w:r w:rsidR="00B8253E">
        <w:rPr>
          <w:rFonts w:ascii="Times New Roman" w:hAnsi="Times New Roman" w:cs="Times New Roman"/>
          <w:sz w:val="24"/>
          <w:szCs w:val="24"/>
        </w:rPr>
        <w:t xml:space="preserve"> the character of Jaques</w:t>
      </w:r>
      <w:r w:rsidR="006D322E">
        <w:rPr>
          <w:rFonts w:ascii="Times New Roman" w:hAnsi="Times New Roman" w:cs="Times New Roman"/>
          <w:sz w:val="24"/>
          <w:szCs w:val="24"/>
        </w:rPr>
        <w:t xml:space="preserve"> </w:t>
      </w:r>
      <w:r w:rsidR="00946490">
        <w:rPr>
          <w:rFonts w:ascii="Times New Roman" w:hAnsi="Times New Roman" w:cs="Times New Roman"/>
          <w:sz w:val="24"/>
          <w:szCs w:val="24"/>
        </w:rPr>
        <w:t xml:space="preserve">might </w:t>
      </w:r>
      <w:r w:rsidR="006D322E">
        <w:rPr>
          <w:rFonts w:ascii="Times New Roman" w:hAnsi="Times New Roman" w:cs="Times New Roman"/>
          <w:sz w:val="24"/>
          <w:szCs w:val="24"/>
        </w:rPr>
        <w:t>represent</w:t>
      </w:r>
      <w:r w:rsidR="00173C3F">
        <w:rPr>
          <w:rFonts w:ascii="Times New Roman" w:hAnsi="Times New Roman" w:cs="Times New Roman"/>
          <w:sz w:val="24"/>
          <w:szCs w:val="24"/>
        </w:rPr>
        <w:t xml:space="preserve"> the playwright’s</w:t>
      </w:r>
      <w:r w:rsidR="00B8253E">
        <w:rPr>
          <w:rFonts w:ascii="Times New Roman" w:hAnsi="Times New Roman" w:cs="Times New Roman"/>
          <w:sz w:val="24"/>
          <w:szCs w:val="24"/>
        </w:rPr>
        <w:t xml:space="preserve"> extended reflection </w:t>
      </w:r>
      <w:r w:rsidR="005F669F">
        <w:rPr>
          <w:rFonts w:ascii="Times New Roman" w:hAnsi="Times New Roman" w:cs="Times New Roman"/>
          <w:sz w:val="24"/>
          <w:szCs w:val="24"/>
        </w:rPr>
        <w:t>on the dangers of</w:t>
      </w:r>
      <w:r w:rsidR="00B8253E">
        <w:rPr>
          <w:rFonts w:ascii="Times New Roman" w:hAnsi="Times New Roman" w:cs="Times New Roman"/>
          <w:sz w:val="24"/>
          <w:szCs w:val="24"/>
        </w:rPr>
        <w:t xml:space="preserve"> </w:t>
      </w:r>
      <w:r w:rsidR="0006164E">
        <w:rPr>
          <w:rFonts w:ascii="Times New Roman" w:hAnsi="Times New Roman" w:cs="Times New Roman"/>
          <w:sz w:val="24"/>
          <w:szCs w:val="24"/>
        </w:rPr>
        <w:t xml:space="preserve">one aspect of </w:t>
      </w:r>
      <w:r w:rsidR="00B8253E">
        <w:rPr>
          <w:rFonts w:ascii="Times New Roman" w:hAnsi="Times New Roman" w:cs="Times New Roman"/>
          <w:sz w:val="24"/>
          <w:szCs w:val="24"/>
        </w:rPr>
        <w:t>his own temperament</w:t>
      </w:r>
      <w:r w:rsidR="00B56317">
        <w:rPr>
          <w:rFonts w:ascii="Times New Roman" w:hAnsi="Times New Roman" w:cs="Times New Roman"/>
          <w:sz w:val="24"/>
          <w:szCs w:val="24"/>
        </w:rPr>
        <w:t>; if so th</w:t>
      </w:r>
      <w:r w:rsidR="008F1870">
        <w:rPr>
          <w:rFonts w:ascii="Times New Roman" w:hAnsi="Times New Roman" w:cs="Times New Roman"/>
          <w:sz w:val="24"/>
          <w:szCs w:val="24"/>
        </w:rPr>
        <w:t>is would again show</w:t>
      </w:r>
      <w:r w:rsidR="00FA7477">
        <w:rPr>
          <w:rFonts w:ascii="Times New Roman" w:hAnsi="Times New Roman" w:cs="Times New Roman"/>
          <w:sz w:val="24"/>
          <w:szCs w:val="24"/>
        </w:rPr>
        <w:t xml:space="preserve"> the uniquely personal nature of this play</w:t>
      </w:r>
      <w:r w:rsidR="006F0190">
        <w:rPr>
          <w:rFonts w:ascii="Times New Roman" w:hAnsi="Times New Roman" w:cs="Times New Roman"/>
          <w:sz w:val="24"/>
          <w:szCs w:val="24"/>
        </w:rPr>
        <w:t>.</w:t>
      </w:r>
      <w:r w:rsidR="001100B5">
        <w:rPr>
          <w:rFonts w:ascii="Times New Roman" w:hAnsi="Times New Roman" w:cs="Times New Roman"/>
          <w:sz w:val="24"/>
          <w:szCs w:val="24"/>
        </w:rPr>
        <w:t xml:space="preserve"> </w:t>
      </w:r>
      <w:r w:rsidR="00064E24">
        <w:rPr>
          <w:rFonts w:ascii="Times New Roman" w:hAnsi="Times New Roman" w:cs="Times New Roman"/>
          <w:sz w:val="24"/>
          <w:szCs w:val="24"/>
        </w:rPr>
        <w:t>One may</w:t>
      </w:r>
      <w:r w:rsidR="006F0190">
        <w:rPr>
          <w:rFonts w:ascii="Times New Roman" w:hAnsi="Times New Roman" w:cs="Times New Roman"/>
          <w:sz w:val="24"/>
          <w:szCs w:val="24"/>
        </w:rPr>
        <w:t xml:space="preserve"> </w:t>
      </w:r>
      <w:r w:rsidR="006F0190">
        <w:rPr>
          <w:rFonts w:ascii="Times New Roman" w:hAnsi="Times New Roman" w:cs="Times New Roman"/>
          <w:sz w:val="24"/>
          <w:szCs w:val="24"/>
        </w:rPr>
        <w:t>contrast Shakespeare’s other alter ego, Prospero, who seems to philosophize only a third of the time</w:t>
      </w:r>
      <w:r w:rsidR="00064E24">
        <w:rPr>
          <w:rFonts w:ascii="Times New Roman" w:hAnsi="Times New Roman" w:cs="Times New Roman"/>
          <w:sz w:val="24"/>
          <w:szCs w:val="24"/>
        </w:rPr>
        <w:t xml:space="preserve"> (</w:t>
      </w:r>
      <w:r w:rsidR="000440E2">
        <w:rPr>
          <w:rFonts w:ascii="Times New Roman" w:hAnsi="Times New Roman" w:cs="Times New Roman"/>
          <w:sz w:val="24"/>
          <w:szCs w:val="24"/>
        </w:rPr>
        <w:t xml:space="preserve">see </w:t>
      </w:r>
      <w:r w:rsidRPr="009F20DD" w:rsidR="00064E24">
        <w:rPr>
          <w:rFonts w:ascii="Times New Roman" w:hAnsi="Times New Roman" w:cs="Times New Roman"/>
          <w:i/>
          <w:sz w:val="24"/>
          <w:szCs w:val="24"/>
        </w:rPr>
        <w:t>The Tempest</w:t>
      </w:r>
      <w:r w:rsidR="00064E24">
        <w:rPr>
          <w:rFonts w:ascii="Times New Roman" w:hAnsi="Times New Roman" w:cs="Times New Roman"/>
          <w:sz w:val="24"/>
          <w:szCs w:val="24"/>
        </w:rPr>
        <w:t>, 5.1.312).</w:t>
      </w:r>
      <w:r w:rsidR="00EF2D4D">
        <w:rPr>
          <w:rFonts w:ascii="Times New Roman" w:hAnsi="Times New Roman" w:cs="Times New Roman"/>
          <w:sz w:val="24"/>
          <w:szCs w:val="24"/>
        </w:rPr>
        <w:t xml:space="preserve"> </w:t>
      </w:r>
      <w:r w:rsidR="0006164E">
        <w:rPr>
          <w:rFonts w:ascii="Times New Roman" w:hAnsi="Times New Roman" w:cs="Times New Roman"/>
          <w:sz w:val="24"/>
          <w:szCs w:val="24"/>
        </w:rPr>
        <w:t>Living The Good Life is rather more important to Shakespeare than analy</w:t>
      </w:r>
      <w:r w:rsidR="00FF10B8">
        <w:rPr>
          <w:rFonts w:ascii="Times New Roman" w:hAnsi="Times New Roman" w:cs="Times New Roman"/>
          <w:sz w:val="24"/>
          <w:szCs w:val="24"/>
        </w:rPr>
        <w:t>zing</w:t>
      </w:r>
      <w:r w:rsidR="0006164E">
        <w:rPr>
          <w:rFonts w:ascii="Times New Roman" w:hAnsi="Times New Roman" w:cs="Times New Roman"/>
          <w:sz w:val="24"/>
          <w:szCs w:val="24"/>
        </w:rPr>
        <w:t xml:space="preserve"> it, a</w:t>
      </w:r>
      <w:r w:rsidR="000920F0">
        <w:rPr>
          <w:rFonts w:ascii="Times New Roman" w:hAnsi="Times New Roman" w:cs="Times New Roman"/>
          <w:sz w:val="24"/>
          <w:szCs w:val="24"/>
        </w:rPr>
        <w:t>nd for him, in contrast to the classical tradition</w:t>
      </w:r>
      <w:r w:rsidR="0006164E">
        <w:rPr>
          <w:rFonts w:ascii="Times New Roman" w:hAnsi="Times New Roman" w:cs="Times New Roman"/>
          <w:sz w:val="24"/>
          <w:szCs w:val="24"/>
        </w:rPr>
        <w:t>, these two things are not identical</w:t>
      </w:r>
      <w:r w:rsidR="00240904">
        <w:rPr>
          <w:rFonts w:ascii="Times New Roman" w:hAnsi="Times New Roman" w:cs="Times New Roman"/>
          <w:sz w:val="24"/>
          <w:szCs w:val="24"/>
        </w:rPr>
        <w:t>, al</w:t>
      </w:r>
      <w:r w:rsidR="007301B3">
        <w:rPr>
          <w:rFonts w:ascii="Times New Roman" w:hAnsi="Times New Roman" w:cs="Times New Roman"/>
          <w:sz w:val="24"/>
          <w:szCs w:val="24"/>
        </w:rPr>
        <w:t>though they can exist in harmony</w:t>
      </w:r>
      <w:r w:rsidR="00346CC5">
        <w:rPr>
          <w:rFonts w:ascii="Times New Roman" w:hAnsi="Times New Roman" w:cs="Times New Roman"/>
          <w:sz w:val="24"/>
          <w:szCs w:val="24"/>
        </w:rPr>
        <w:t>.</w:t>
      </w:r>
      <w:r w:rsidR="00EF2D4D">
        <w:rPr>
          <w:rFonts w:ascii="Times New Roman" w:hAnsi="Times New Roman" w:cs="Times New Roman"/>
          <w:sz w:val="24"/>
          <w:szCs w:val="24"/>
        </w:rPr>
        <w:t xml:space="preserve"> </w:t>
      </w:r>
      <w:r w:rsidR="0006164E">
        <w:rPr>
          <w:rFonts w:ascii="Times New Roman" w:hAnsi="Times New Roman" w:cs="Times New Roman"/>
          <w:sz w:val="24"/>
          <w:szCs w:val="24"/>
        </w:rPr>
        <w:t xml:space="preserve"> </w:t>
      </w:r>
    </w:p>
    <w:sectPr w:rsidRPr="0006192F" w:rsidR="00CA23CB" w:rsidSect="00BF244D">
      <w:head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4F6575" w:rsidP="001B3A03" w:rsidRDefault="004F6575" w14:paraId="5A39BBE3" wp14:textId="77777777">
      <w:pPr>
        <w:spacing w:after="0" w:line="240" w:lineRule="auto"/>
      </w:pPr>
      <w:r>
        <w:separator/>
      </w:r>
    </w:p>
  </w:endnote>
  <w:endnote w:type="continuationSeparator" w:id="0">
    <w:p xmlns:wp14="http://schemas.microsoft.com/office/word/2010/wordml" w:rsidR="004F6575" w:rsidP="001B3A03" w:rsidRDefault="004F6575"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4F6575" w:rsidP="001B3A03" w:rsidRDefault="004F6575" w14:paraId="72A3D3EC" wp14:textId="77777777">
      <w:pPr>
        <w:spacing w:after="0" w:line="240" w:lineRule="auto"/>
      </w:pPr>
      <w:r>
        <w:separator/>
      </w:r>
    </w:p>
  </w:footnote>
  <w:footnote w:type="continuationSeparator" w:id="0">
    <w:p xmlns:wp14="http://schemas.microsoft.com/office/word/2010/wordml" w:rsidR="004F6575" w:rsidP="001B3A03" w:rsidRDefault="004F6575" w14:paraId="0D0B940D" wp14:textId="77777777">
      <w:pPr>
        <w:spacing w:after="0" w:line="240" w:lineRule="auto"/>
      </w:pPr>
      <w:r>
        <w:continuationSeparator/>
      </w:r>
    </w:p>
  </w:footnote>
  <w:footnote w:id="1">
    <w:p xmlns:wp14="http://schemas.microsoft.com/office/word/2010/wordml" w:rsidRPr="004A0C3C" w:rsidR="000163BA" w:rsidRDefault="000163BA" w14:paraId="7ED7B94C"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See Allan Bloom with Harry V. Jaffa</w:t>
      </w:r>
      <w:r w:rsidRPr="004A0C3C">
        <w:rPr>
          <w:rFonts w:ascii="Times New Roman" w:hAnsi="Times New Roman" w:cs="Times New Roman"/>
          <w:i/>
        </w:rPr>
        <w:t>, Shakespeare’s Politics</w:t>
      </w:r>
      <w:r w:rsidRPr="004A0C3C">
        <w:rPr>
          <w:rFonts w:ascii="Times New Roman" w:hAnsi="Times New Roman" w:cs="Times New Roman"/>
        </w:rPr>
        <w:t xml:space="preserve"> (Chicago: University of Chicago Press, 1981).</w:t>
      </w:r>
      <w:r>
        <w:rPr>
          <w:rFonts w:ascii="Times New Roman" w:hAnsi="Times New Roman" w:cs="Times New Roman"/>
        </w:rPr>
        <w:t xml:space="preserve"> </w:t>
      </w:r>
      <w:r w:rsidRPr="004A0C3C">
        <w:rPr>
          <w:rFonts w:ascii="Times New Roman" w:hAnsi="Times New Roman" w:cs="Times New Roman"/>
        </w:rPr>
        <w:t xml:space="preserve">This approach informs such work as Paul A. Cantor, “Prospero’s Republic: The Politics of Shakespeare’s </w:t>
      </w:r>
      <w:r w:rsidRPr="004A0C3C">
        <w:rPr>
          <w:rFonts w:ascii="Times New Roman" w:hAnsi="Times New Roman" w:cs="Times New Roman"/>
          <w:i/>
        </w:rPr>
        <w:t>The Tempest</w:t>
      </w:r>
      <w:r w:rsidRPr="004A0C3C">
        <w:rPr>
          <w:rFonts w:ascii="Times New Roman" w:hAnsi="Times New Roman" w:cs="Times New Roman"/>
        </w:rPr>
        <w:t xml:space="preserve">,” in </w:t>
      </w:r>
      <w:r w:rsidRPr="004A0C3C">
        <w:rPr>
          <w:rFonts w:ascii="Times New Roman" w:hAnsi="Times New Roman" w:cs="Times New Roman"/>
          <w:i/>
        </w:rPr>
        <w:t>Shakespeare as Political Thinker</w:t>
      </w:r>
      <w:r w:rsidRPr="004A0C3C">
        <w:rPr>
          <w:rFonts w:ascii="Times New Roman" w:hAnsi="Times New Roman" w:cs="Times New Roman"/>
        </w:rPr>
        <w:t xml:space="preserve">, ed. John E. Alvis and Thomas G. West (Wilmington, </w:t>
      </w:r>
      <w:r>
        <w:rPr>
          <w:rFonts w:ascii="Times New Roman" w:hAnsi="Times New Roman" w:cs="Times New Roman"/>
        </w:rPr>
        <w:t>DE</w:t>
      </w:r>
      <w:r w:rsidRPr="004A0C3C">
        <w:rPr>
          <w:rFonts w:ascii="Times New Roman" w:hAnsi="Times New Roman" w:cs="Times New Roman"/>
        </w:rPr>
        <w:t>: ISI Books, 2000), 241</w:t>
      </w:r>
      <w:r>
        <w:rPr>
          <w:rFonts w:ascii="Times New Roman" w:hAnsi="Times New Roman" w:cs="Times New Roman"/>
        </w:rPr>
        <w:t>–</w:t>
      </w:r>
      <w:r w:rsidRPr="004A0C3C">
        <w:rPr>
          <w:rFonts w:ascii="Times New Roman" w:hAnsi="Times New Roman" w:cs="Times New Roman"/>
        </w:rPr>
        <w:t xml:space="preserve">59; and John E. Alvis, “Shakespeare’s Understanding of Honor,” in </w:t>
      </w:r>
      <w:r w:rsidRPr="004A0C3C">
        <w:rPr>
          <w:rFonts w:ascii="Times New Roman" w:hAnsi="Times New Roman" w:cs="Times New Roman"/>
          <w:i/>
        </w:rPr>
        <w:t>Souls with Longing</w:t>
      </w:r>
      <w:r w:rsidRPr="004A0C3C">
        <w:rPr>
          <w:rFonts w:ascii="Times New Roman" w:hAnsi="Times New Roman" w:cs="Times New Roman"/>
        </w:rPr>
        <w:t xml:space="preserve">, ed. Bernard J. Dobski and Dustin A. Gish (Lanham, </w:t>
      </w:r>
      <w:r>
        <w:rPr>
          <w:rFonts w:ascii="Times New Roman" w:hAnsi="Times New Roman" w:cs="Times New Roman"/>
        </w:rPr>
        <w:t>MD</w:t>
      </w:r>
      <w:r w:rsidRPr="004A0C3C">
        <w:rPr>
          <w:rFonts w:ascii="Times New Roman" w:hAnsi="Times New Roman" w:cs="Times New Roman"/>
        </w:rPr>
        <w:t>: Lexington Books, 2011), 3</w:t>
      </w:r>
      <w:r>
        <w:rPr>
          <w:rFonts w:ascii="Times New Roman" w:hAnsi="Times New Roman" w:cs="Times New Roman"/>
        </w:rPr>
        <w:t>–</w:t>
      </w:r>
      <w:r w:rsidRPr="004A0C3C">
        <w:rPr>
          <w:rFonts w:ascii="Times New Roman" w:hAnsi="Times New Roman" w:cs="Times New Roman"/>
        </w:rPr>
        <w:t>38.</w:t>
      </w:r>
    </w:p>
  </w:footnote>
  <w:footnote w:id="2">
    <w:p xmlns:wp14="http://schemas.microsoft.com/office/word/2010/wordml" w:rsidRPr="004A0C3C" w:rsidR="000163BA" w:rsidRDefault="000163BA" w14:paraId="18B9490E"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David Lowenthal, </w:t>
      </w:r>
      <w:r w:rsidRPr="004A0C3C">
        <w:rPr>
          <w:rFonts w:ascii="Times New Roman" w:hAnsi="Times New Roman" w:cs="Times New Roman"/>
          <w:i/>
        </w:rPr>
        <w:t xml:space="preserve">Shakespeare and </w:t>
      </w:r>
      <w:ins w:author="Les Harris" w:date="2015-05-21T22:28:00Z" w:id="1">
        <w:r>
          <w:rPr>
            <w:rFonts w:ascii="Times New Roman" w:hAnsi="Times New Roman" w:cs="Times New Roman"/>
            <w:i/>
          </w:rPr>
          <w:t>t</w:t>
        </w:r>
      </w:ins>
      <w:r w:rsidRPr="004A0C3C">
        <w:rPr>
          <w:rFonts w:ascii="Times New Roman" w:hAnsi="Times New Roman" w:cs="Times New Roman"/>
          <w:i/>
        </w:rPr>
        <w:t>he Good Life</w:t>
      </w:r>
      <w:r w:rsidRPr="00EF2D4D">
        <w:rPr>
          <w:rFonts w:ascii="Times New Roman" w:hAnsi="Times New Roman" w:cs="Times New Roman"/>
        </w:rPr>
        <w:t xml:space="preserve"> </w:t>
      </w:r>
      <w:r w:rsidRPr="004A0C3C">
        <w:rPr>
          <w:rFonts w:ascii="Times New Roman" w:hAnsi="Times New Roman" w:cs="Times New Roman"/>
        </w:rPr>
        <w:t xml:space="preserve">(Lanham, </w:t>
      </w:r>
      <w:r>
        <w:rPr>
          <w:rFonts w:ascii="Times New Roman" w:hAnsi="Times New Roman" w:cs="Times New Roman"/>
        </w:rPr>
        <w:t>MD</w:t>
      </w:r>
      <w:r w:rsidRPr="004A0C3C">
        <w:rPr>
          <w:rFonts w:ascii="Times New Roman" w:hAnsi="Times New Roman" w:cs="Times New Roman"/>
        </w:rPr>
        <w:t xml:space="preserve">: Rowman &amp; Littlefield, 1997), 56; and Lowenthal, “Love, Sex and Shakespeare’s Intention in </w:t>
      </w:r>
      <w:r w:rsidRPr="004A0C3C">
        <w:rPr>
          <w:rFonts w:ascii="Times New Roman" w:hAnsi="Times New Roman" w:cs="Times New Roman"/>
          <w:i/>
        </w:rPr>
        <w:t>Romeo and Juliet</w:t>
      </w:r>
      <w:r w:rsidRPr="004A0C3C">
        <w:rPr>
          <w:rFonts w:ascii="Times New Roman" w:hAnsi="Times New Roman" w:cs="Times New Roman"/>
        </w:rPr>
        <w:t xml:space="preserve">,” in </w:t>
      </w:r>
      <w:r w:rsidRPr="004A0C3C">
        <w:rPr>
          <w:rFonts w:ascii="Times New Roman" w:hAnsi="Times New Roman" w:cs="Times New Roman"/>
          <w:i/>
        </w:rPr>
        <w:t>Souls with Longing</w:t>
      </w:r>
      <w:r w:rsidRPr="004A0C3C">
        <w:rPr>
          <w:rFonts w:ascii="Times New Roman" w:hAnsi="Times New Roman" w:cs="Times New Roman"/>
        </w:rPr>
        <w:t>, 181.</w:t>
      </w:r>
    </w:p>
  </w:footnote>
  <w:footnote w:id="3">
    <w:p xmlns:wp14="http://schemas.microsoft.com/office/word/2010/wordml" w:rsidRPr="004A0C3C" w:rsidR="000163BA" w:rsidRDefault="000163BA" w14:paraId="7AF43C24"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Scott F. Crider, “Love’s Book of Honour and Shame,” in S</w:t>
      </w:r>
      <w:r w:rsidRPr="004A0C3C">
        <w:rPr>
          <w:rFonts w:ascii="Times New Roman" w:hAnsi="Times New Roman" w:cs="Times New Roman"/>
          <w:i/>
        </w:rPr>
        <w:t>ouls with Longing</w:t>
      </w:r>
      <w:r w:rsidRPr="004A0C3C">
        <w:rPr>
          <w:rFonts w:ascii="Times New Roman" w:hAnsi="Times New Roman" w:cs="Times New Roman"/>
        </w:rPr>
        <w:t>, 300.</w:t>
      </w:r>
    </w:p>
  </w:footnote>
  <w:footnote w:id="4">
    <w:p xmlns:wp14="http://schemas.microsoft.com/office/word/2010/wordml" w:rsidRPr="004A0C3C" w:rsidR="000163BA" w:rsidRDefault="000163BA" w14:paraId="60FC8F31"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David Bolotin, </w:t>
      </w:r>
      <w:r w:rsidRPr="004A0C3C">
        <w:rPr>
          <w:rFonts w:ascii="Times New Roman" w:hAnsi="Times New Roman" w:cs="Times New Roman"/>
          <w:i/>
        </w:rPr>
        <w:t>Plato’s Dialogue on Friendship</w:t>
      </w:r>
      <w:r w:rsidRPr="004A0C3C">
        <w:rPr>
          <w:rFonts w:ascii="Times New Roman" w:hAnsi="Times New Roman" w:cs="Times New Roman"/>
        </w:rPr>
        <w:t xml:space="preserve"> (Ithaca: Cornell University Press), 170.</w:t>
      </w:r>
    </w:p>
  </w:footnote>
  <w:footnote w:id="5">
    <w:p xmlns:wp14="http://schemas.microsoft.com/office/word/2010/wordml" w:rsidRPr="004A0C3C" w:rsidR="000163BA" w:rsidRDefault="000163BA" w14:paraId="4ACD33B3"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For precedents see the work of Leo Strauss, especially </w:t>
      </w:r>
      <w:r w:rsidRPr="004A0C3C">
        <w:rPr>
          <w:rFonts w:ascii="Times New Roman" w:hAnsi="Times New Roman" w:cs="Times New Roman"/>
          <w:i/>
        </w:rPr>
        <w:t>Persecution and the Art of Writing</w:t>
      </w:r>
      <w:r w:rsidRPr="004A0C3C">
        <w:rPr>
          <w:rFonts w:ascii="Times New Roman" w:hAnsi="Times New Roman" w:cs="Times New Roman"/>
        </w:rPr>
        <w:t xml:space="preserve"> (Chicago: University of Chicago Press, 1980); but see also Michael Murrin, </w:t>
      </w:r>
      <w:r w:rsidRPr="004A0C3C">
        <w:rPr>
          <w:rFonts w:ascii="Times New Roman" w:hAnsi="Times New Roman" w:cs="Times New Roman"/>
          <w:i/>
        </w:rPr>
        <w:t>The Veil of Allegory: Some Notes toward a Theory of Allegorical Rhetoric in the English Renaissance</w:t>
      </w:r>
      <w:r w:rsidRPr="004A0C3C">
        <w:rPr>
          <w:rFonts w:ascii="Times New Roman" w:hAnsi="Times New Roman" w:cs="Times New Roman"/>
        </w:rPr>
        <w:t xml:space="preserve"> (Chicago: University of Chicago Press, 1969).</w:t>
      </w:r>
    </w:p>
  </w:footnote>
  <w:footnote w:id="6">
    <w:p xmlns:wp14="http://schemas.microsoft.com/office/word/2010/wordml" w:rsidRPr="004A0C3C" w:rsidR="000163BA" w:rsidRDefault="000163BA" w14:paraId="17BB5E15"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All references to the </w:t>
      </w:r>
      <w:r>
        <w:rPr>
          <w:rFonts w:ascii="Times New Roman" w:hAnsi="Times New Roman" w:cs="Times New Roman"/>
        </w:rPr>
        <w:t xml:space="preserve">acts, scenes, and </w:t>
      </w:r>
      <w:r w:rsidRPr="004A0C3C">
        <w:rPr>
          <w:rFonts w:ascii="Times New Roman" w:hAnsi="Times New Roman" w:cs="Times New Roman"/>
        </w:rPr>
        <w:t xml:space="preserve">lines of the play and to other plays by Shakespeare are </w:t>
      </w:r>
      <w:r>
        <w:rPr>
          <w:rFonts w:ascii="Times New Roman" w:hAnsi="Times New Roman" w:cs="Times New Roman"/>
        </w:rPr>
        <w:t>to</w:t>
      </w:r>
      <w:r w:rsidRPr="004A0C3C">
        <w:rPr>
          <w:rFonts w:ascii="Times New Roman" w:hAnsi="Times New Roman" w:cs="Times New Roman"/>
        </w:rPr>
        <w:t xml:space="preserve"> </w:t>
      </w:r>
      <w:r w:rsidRPr="004A0C3C">
        <w:rPr>
          <w:rFonts w:ascii="Times New Roman" w:hAnsi="Times New Roman" w:cs="Times New Roman"/>
          <w:i/>
        </w:rPr>
        <w:t>The Riverside Shakespeare</w:t>
      </w:r>
      <w:r w:rsidRPr="004A0C3C">
        <w:rPr>
          <w:rFonts w:ascii="Times New Roman" w:hAnsi="Times New Roman" w:cs="Times New Roman"/>
        </w:rPr>
        <w:t>, ed. G. Blakemore Evans et al. (Boston: Houghton Mifflin, 1997).</w:t>
      </w:r>
    </w:p>
  </w:footnote>
  <w:footnote w:id="7">
    <w:p xmlns:wp14="http://schemas.microsoft.com/office/word/2010/wordml" w:rsidRPr="004A0C3C" w:rsidR="000163BA" w:rsidP="0021101C" w:rsidRDefault="000163BA" w14:paraId="03DC059D"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G. G. Gervinus, “Shakespeare Commentaries,” in “</w:t>
      </w:r>
      <w:r w:rsidRPr="004A0C3C">
        <w:rPr>
          <w:rFonts w:ascii="Times New Roman" w:hAnsi="Times New Roman" w:cs="Times New Roman"/>
          <w:i/>
        </w:rPr>
        <w:t>As You Like It” from 1600 to the Present</w:t>
      </w:r>
      <w:r w:rsidRPr="004A0C3C">
        <w:rPr>
          <w:rFonts w:ascii="Times New Roman" w:hAnsi="Times New Roman" w:cs="Times New Roman"/>
        </w:rPr>
        <w:t>, ed. Edward Tomarken (London: Routledge, 1997), 294.</w:t>
      </w:r>
    </w:p>
  </w:footnote>
  <w:footnote w:id="8">
    <w:p xmlns:wp14="http://schemas.microsoft.com/office/word/2010/wordml" w:rsidRPr="004A0C3C" w:rsidR="000163BA" w:rsidP="00031324" w:rsidRDefault="000163BA" w14:paraId="4209747A"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Sylvan Barnet, “‘Strange Events’: Improbability in </w:t>
      </w:r>
      <w:r w:rsidRPr="004A0C3C">
        <w:rPr>
          <w:rFonts w:ascii="Times New Roman" w:hAnsi="Times New Roman" w:cs="Times New Roman"/>
          <w:i/>
        </w:rPr>
        <w:t>As You Like It</w:t>
      </w:r>
      <w:r w:rsidRPr="004A0C3C">
        <w:rPr>
          <w:rFonts w:ascii="Times New Roman" w:hAnsi="Times New Roman" w:cs="Times New Roman"/>
        </w:rPr>
        <w:t xml:space="preserve">,” in </w:t>
      </w:r>
      <w:r w:rsidRPr="004A0C3C">
        <w:rPr>
          <w:rFonts w:ascii="Times New Roman" w:hAnsi="Times New Roman" w:cs="Times New Roman"/>
          <w:i/>
        </w:rPr>
        <w:t>Shakespeare: Much Ado About Nothing and As You Like It</w:t>
      </w:r>
      <w:r w:rsidRPr="004A0C3C">
        <w:rPr>
          <w:rFonts w:ascii="Times New Roman" w:hAnsi="Times New Roman" w:cs="Times New Roman"/>
        </w:rPr>
        <w:t>, ed. John Russell Brown (London: Macmillan, 1979), 171</w:t>
      </w:r>
      <w:r>
        <w:rPr>
          <w:rFonts w:ascii="Times New Roman" w:hAnsi="Times New Roman" w:cs="Times New Roman"/>
        </w:rPr>
        <w:t>–7</w:t>
      </w:r>
      <w:r w:rsidRPr="004A0C3C">
        <w:rPr>
          <w:rFonts w:ascii="Times New Roman" w:hAnsi="Times New Roman" w:cs="Times New Roman"/>
        </w:rPr>
        <w:t>4.</w:t>
      </w:r>
    </w:p>
  </w:footnote>
  <w:footnote w:id="9">
    <w:p xmlns:wp14="http://schemas.microsoft.com/office/word/2010/wordml" w:rsidRPr="004A0C3C" w:rsidR="000163BA" w:rsidRDefault="000163BA" w14:paraId="00410A36"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Similarly, Plato thought that the tyrant would become a philosopher if he properly understood his own desires: see Allan Bloom, </w:t>
      </w:r>
      <w:r w:rsidRPr="004A0C3C">
        <w:rPr>
          <w:rFonts w:ascii="Times New Roman" w:hAnsi="Times New Roman" w:cs="Times New Roman"/>
          <w:i/>
        </w:rPr>
        <w:t>Giants and Dwarfs: Essays 1960</w:t>
      </w:r>
      <w:r>
        <w:rPr>
          <w:rFonts w:ascii="Times New Roman" w:hAnsi="Times New Roman" w:cs="Times New Roman"/>
          <w:i/>
        </w:rPr>
        <w:t>–</w:t>
      </w:r>
      <w:r w:rsidRPr="004A0C3C">
        <w:rPr>
          <w:rFonts w:ascii="Times New Roman" w:hAnsi="Times New Roman" w:cs="Times New Roman"/>
          <w:i/>
        </w:rPr>
        <w:t>1990</w:t>
      </w:r>
      <w:r w:rsidRPr="004A0C3C">
        <w:rPr>
          <w:rFonts w:ascii="Times New Roman" w:hAnsi="Times New Roman" w:cs="Times New Roman"/>
        </w:rPr>
        <w:t xml:space="preserve"> (New York: Simon and Schuster, 1990), 168.</w:t>
      </w:r>
    </w:p>
  </w:footnote>
  <w:footnote w:id="10">
    <w:p xmlns:wp14="http://schemas.microsoft.com/office/word/2010/wordml" w:rsidRPr="004A0C3C" w:rsidR="000163BA" w:rsidRDefault="000163BA" w14:paraId="295255DC"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James Shapiro, </w:t>
      </w:r>
      <w:r w:rsidRPr="004A0C3C">
        <w:rPr>
          <w:rFonts w:ascii="Times New Roman" w:hAnsi="Times New Roman" w:cs="Times New Roman"/>
          <w:i/>
        </w:rPr>
        <w:t>1599: A Year in the Life of William Shakespeare</w:t>
      </w:r>
      <w:r w:rsidRPr="004A0C3C">
        <w:rPr>
          <w:rFonts w:ascii="Times New Roman" w:hAnsi="Times New Roman" w:cs="Times New Roman"/>
        </w:rPr>
        <w:t xml:space="preserve"> (London: Faber and Faber, 2005), 270</w:t>
      </w:r>
      <w:r>
        <w:rPr>
          <w:rFonts w:ascii="Times New Roman" w:hAnsi="Times New Roman" w:cs="Times New Roman"/>
        </w:rPr>
        <w:t>–7</w:t>
      </w:r>
      <w:r w:rsidRPr="004A0C3C">
        <w:rPr>
          <w:rFonts w:ascii="Times New Roman" w:hAnsi="Times New Roman" w:cs="Times New Roman"/>
        </w:rPr>
        <w:t>1.</w:t>
      </w:r>
    </w:p>
  </w:footnote>
  <w:footnote w:id="11">
    <w:p xmlns:wp14="http://schemas.microsoft.com/office/word/2010/wordml" w:rsidRPr="004A0C3C" w:rsidR="000163BA" w:rsidRDefault="000163BA" w14:paraId="3BF14400"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John Russell Brown, “Love’s Order and the Judgment of </w:t>
      </w:r>
      <w:r w:rsidRPr="004A0C3C">
        <w:rPr>
          <w:rFonts w:ascii="Times New Roman" w:hAnsi="Times New Roman" w:cs="Times New Roman"/>
          <w:i/>
        </w:rPr>
        <w:t>As You Like It</w:t>
      </w:r>
      <w:r w:rsidRPr="00F97A56">
        <w:rPr>
          <w:rFonts w:ascii="Times New Roman" w:hAnsi="Times New Roman" w:cs="Times New Roman"/>
        </w:rPr>
        <w:t xml:space="preserve">,” </w:t>
      </w:r>
      <w:r w:rsidRPr="004A0C3C">
        <w:rPr>
          <w:rFonts w:ascii="Times New Roman" w:hAnsi="Times New Roman" w:cs="Times New Roman"/>
        </w:rPr>
        <w:t>in</w:t>
      </w:r>
      <w:r w:rsidRPr="004A0C3C">
        <w:rPr>
          <w:rFonts w:ascii="Times New Roman" w:hAnsi="Times New Roman" w:cs="Times New Roman"/>
          <w:i/>
        </w:rPr>
        <w:t xml:space="preserve"> Twentieth Century Interpretations of “As You Like It</w:t>
      </w:r>
      <w:r w:rsidRPr="00F97A56">
        <w:rPr>
          <w:rFonts w:ascii="Times New Roman" w:hAnsi="Times New Roman" w:cs="Times New Roman"/>
          <w:i/>
        </w:rPr>
        <w:t>,”</w:t>
      </w:r>
      <w:r w:rsidRPr="004A0C3C">
        <w:rPr>
          <w:rFonts w:ascii="Times New Roman" w:hAnsi="Times New Roman" w:cs="Times New Roman"/>
        </w:rPr>
        <w:t xml:space="preserve"> ed. Jay L. Halio (Englewood Cliffs, </w:t>
      </w:r>
      <w:r>
        <w:rPr>
          <w:rFonts w:ascii="Times New Roman" w:hAnsi="Times New Roman" w:cs="Times New Roman"/>
        </w:rPr>
        <w:t>NJ</w:t>
      </w:r>
      <w:r w:rsidRPr="004A0C3C">
        <w:rPr>
          <w:rFonts w:ascii="Times New Roman" w:hAnsi="Times New Roman" w:cs="Times New Roman"/>
        </w:rPr>
        <w:t>: Prentice Hall, 1968)</w:t>
      </w:r>
      <w:r>
        <w:rPr>
          <w:rFonts w:ascii="Times New Roman" w:hAnsi="Times New Roman" w:cs="Times New Roman"/>
        </w:rPr>
        <w:t>,</w:t>
      </w:r>
      <w:r w:rsidRPr="004A0C3C">
        <w:rPr>
          <w:rFonts w:ascii="Times New Roman" w:hAnsi="Times New Roman" w:cs="Times New Roman"/>
        </w:rPr>
        <w:t xml:space="preserve"> 81</w:t>
      </w:r>
      <w:r>
        <w:rPr>
          <w:rFonts w:ascii="Times New Roman" w:hAnsi="Times New Roman" w:cs="Times New Roman"/>
        </w:rPr>
        <w:t>–8</w:t>
      </w:r>
      <w:r w:rsidRPr="004A0C3C">
        <w:rPr>
          <w:rFonts w:ascii="Times New Roman" w:hAnsi="Times New Roman" w:cs="Times New Roman"/>
        </w:rPr>
        <w:t>2.</w:t>
      </w:r>
    </w:p>
  </w:footnote>
  <w:footnote w:id="12">
    <w:p xmlns:wp14="http://schemas.microsoft.com/office/word/2010/wordml" w:rsidRPr="004A0C3C" w:rsidR="000163BA" w:rsidRDefault="000163BA" w14:paraId="6590D62D"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 B. Priestley, “The English Comic Actors,” in </w:t>
      </w:r>
      <w:r w:rsidRPr="00F97A56">
        <w:rPr>
          <w:rFonts w:ascii="Times New Roman" w:hAnsi="Times New Roman" w:cs="Times New Roman"/>
          <w:i/>
        </w:rPr>
        <w:t>“</w:t>
      </w:r>
      <w:r w:rsidRPr="004A0C3C">
        <w:rPr>
          <w:rFonts w:ascii="Times New Roman" w:hAnsi="Times New Roman" w:cs="Times New Roman"/>
          <w:i/>
        </w:rPr>
        <w:t>As You Like It” from 1600 to the Present</w:t>
      </w:r>
      <w:r w:rsidRPr="004A0C3C">
        <w:rPr>
          <w:rFonts w:ascii="Times New Roman" w:hAnsi="Times New Roman" w:cs="Times New Roman"/>
        </w:rPr>
        <w:t>, 448, 452</w:t>
      </w:r>
      <w:r>
        <w:rPr>
          <w:rFonts w:ascii="Times New Roman" w:hAnsi="Times New Roman" w:cs="Times New Roman"/>
        </w:rPr>
        <w:t>–5</w:t>
      </w:r>
      <w:r w:rsidRPr="004A0C3C">
        <w:rPr>
          <w:rFonts w:ascii="Times New Roman" w:hAnsi="Times New Roman" w:cs="Times New Roman"/>
        </w:rPr>
        <w:t>3.</w:t>
      </w:r>
    </w:p>
  </w:footnote>
  <w:footnote w:id="13">
    <w:p xmlns:wp14="http://schemas.microsoft.com/office/word/2010/wordml" w:rsidRPr="004A0C3C" w:rsidR="000163BA" w:rsidP="003714F3" w:rsidRDefault="000163BA" w14:paraId="5665BA9D"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w:t>
      </w:r>
      <w:r w:rsidRPr="0090452E" w:rsidR="0090452E">
        <w:rPr>
          <w:rFonts w:ascii="Times New Roman" w:hAnsi="Times New Roman" w:cs="Times New Roman"/>
        </w:rPr>
        <w:t xml:space="preserve">Brown, “Love’s Order and the Judgment of </w:t>
      </w:r>
      <w:r w:rsidRPr="0090452E" w:rsidR="0090452E">
        <w:rPr>
          <w:rFonts w:ascii="Times New Roman" w:hAnsi="Times New Roman" w:cs="Times New Roman"/>
          <w:i/>
        </w:rPr>
        <w:t>As You Like It</w:t>
      </w:r>
      <w:r w:rsidRPr="0090452E" w:rsidR="0090452E">
        <w:rPr>
          <w:rFonts w:ascii="Times New Roman" w:hAnsi="Times New Roman" w:cs="Times New Roman"/>
        </w:rPr>
        <w:t>,”</w:t>
      </w:r>
      <w:r w:rsidR="0090452E">
        <w:rPr>
          <w:rFonts w:ascii="Times New Roman" w:hAnsi="Times New Roman" w:cs="Times New Roman"/>
        </w:rPr>
        <w:t xml:space="preserve"> </w:t>
      </w:r>
      <w:r w:rsidRPr="004A0C3C">
        <w:rPr>
          <w:rFonts w:ascii="Times New Roman" w:hAnsi="Times New Roman" w:cs="Times New Roman"/>
        </w:rPr>
        <w:t>74, 87.</w:t>
      </w:r>
    </w:p>
  </w:footnote>
  <w:footnote w:id="14">
    <w:p xmlns:wp14="http://schemas.microsoft.com/office/word/2010/wordml" w:rsidRPr="004A0C3C" w:rsidR="000163BA" w:rsidRDefault="000163BA" w14:paraId="35E3CBC1"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Allan Bloom, </w:t>
      </w:r>
      <w:r w:rsidRPr="004A0C3C">
        <w:rPr>
          <w:rFonts w:ascii="Times New Roman" w:hAnsi="Times New Roman" w:cs="Times New Roman"/>
          <w:i/>
        </w:rPr>
        <w:t>Love and Friendship</w:t>
      </w:r>
      <w:r w:rsidRPr="004A0C3C">
        <w:rPr>
          <w:rFonts w:ascii="Times New Roman" w:hAnsi="Times New Roman" w:cs="Times New Roman"/>
        </w:rPr>
        <w:t xml:space="preserve"> (New York: Simon &amp; Schuster, 1993), 410, 500.</w:t>
      </w:r>
    </w:p>
  </w:footnote>
  <w:footnote w:id="15">
    <w:p xmlns:wp14="http://schemas.microsoft.com/office/word/2010/wordml" w:rsidRPr="004A0C3C" w:rsidR="000163BA" w:rsidRDefault="000163BA" w14:paraId="33C4E7A7"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Leo Strauss, </w:t>
      </w:r>
      <w:r>
        <w:rPr>
          <w:rFonts w:ascii="Times New Roman" w:hAnsi="Times New Roman" w:cs="Times New Roman"/>
        </w:rPr>
        <w:t>P</w:t>
      </w:r>
      <w:r w:rsidRPr="004A0C3C">
        <w:rPr>
          <w:rFonts w:ascii="Times New Roman" w:hAnsi="Times New Roman" w:cs="Times New Roman"/>
        </w:rPr>
        <w:t xml:space="preserve">reface to </w:t>
      </w:r>
      <w:r w:rsidRPr="004A0C3C">
        <w:rPr>
          <w:rFonts w:ascii="Times New Roman" w:hAnsi="Times New Roman" w:cs="Times New Roman"/>
          <w:i/>
        </w:rPr>
        <w:t>Spinoza’s Critique of Religion</w:t>
      </w:r>
      <w:r w:rsidRPr="004A0C3C">
        <w:rPr>
          <w:rFonts w:ascii="Times New Roman" w:hAnsi="Times New Roman" w:cs="Times New Roman"/>
        </w:rPr>
        <w:t xml:space="preserve"> (New York: Schocken Books, 1965).</w:t>
      </w:r>
    </w:p>
  </w:footnote>
  <w:footnote w:id="16">
    <w:p xmlns:wp14="http://schemas.microsoft.com/office/word/2010/wordml" w:rsidRPr="004A0C3C" w:rsidR="000163BA" w:rsidRDefault="000163BA" w14:paraId="389D48DD"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Stanley Rosen, </w:t>
      </w:r>
      <w:r w:rsidRPr="004A0C3C">
        <w:rPr>
          <w:rFonts w:ascii="Times New Roman" w:hAnsi="Times New Roman" w:cs="Times New Roman"/>
          <w:i/>
        </w:rPr>
        <w:t>Plato’s Statesman: The Web of Politics</w:t>
      </w:r>
      <w:r w:rsidRPr="004A0C3C">
        <w:rPr>
          <w:rFonts w:ascii="Times New Roman" w:hAnsi="Times New Roman" w:cs="Times New Roman"/>
        </w:rPr>
        <w:t xml:space="preserve"> (New Haven: Yale University Press, 1995), 187.</w:t>
      </w:r>
    </w:p>
  </w:footnote>
  <w:footnote w:id="17">
    <w:p xmlns:wp14="http://schemas.microsoft.com/office/word/2010/wordml" w:rsidRPr="004A0C3C" w:rsidR="000163BA" w:rsidRDefault="000163BA" w14:paraId="59113D2A" wp14:textId="77777777">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John Bowlby, </w:t>
      </w:r>
      <w:r w:rsidRPr="004A0C3C">
        <w:rPr>
          <w:rFonts w:ascii="Times New Roman" w:hAnsi="Times New Roman" w:cs="Times New Roman"/>
          <w:i/>
        </w:rPr>
        <w:t>A Secure Base: Clinical Applications of Attachment Theory</w:t>
      </w:r>
      <w:r>
        <w:rPr>
          <w:rFonts w:ascii="Times New Roman" w:hAnsi="Times New Roman" w:cs="Times New Roman"/>
        </w:rPr>
        <w:t xml:space="preserve"> (London: Routledge, 1998), 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298721"/>
      <w:docPartObj>
        <w:docPartGallery w:val="Page Numbers (Top of Page)"/>
        <w:docPartUnique/>
      </w:docPartObj>
    </w:sdtPr>
    <w:sdtEndPr>
      <w:rPr>
        <w:noProof/>
      </w:rPr>
    </w:sdtEndPr>
    <w:sdtContent>
      <w:p xmlns:wp14="http://schemas.microsoft.com/office/word/2010/wordml" w:rsidR="000163BA" w:rsidRDefault="00107811" w14:paraId="562ABBA8" wp14:textId="77777777">
        <w:pPr>
          <w:pStyle w:val="Header"/>
        </w:pPr>
        <w:r>
          <w:fldChar w:fldCharType="begin"/>
        </w:r>
        <w:r>
          <w:instrText xml:space="preserve"> PAGE   \* MERGEFORMAT </w:instrText>
        </w:r>
        <w:r>
          <w:fldChar w:fldCharType="separate"/>
        </w:r>
        <w:r w:rsidR="00C1636F">
          <w:rPr>
            <w:noProof/>
          </w:rPr>
          <w:t>40</w:t>
        </w:r>
        <w:r>
          <w:rPr>
            <w:noProof/>
          </w:rPr>
          <w:fldChar w:fldCharType="end"/>
        </w:r>
      </w:p>
    </w:sdtContent>
  </w:sdt>
  <w:p xmlns:wp14="http://schemas.microsoft.com/office/word/2010/wordml" w:rsidR="000163BA" w:rsidRDefault="000163BA" w14:paraId="6A05A80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6D2"/>
    <w:multiLevelType w:val="hybridMultilevel"/>
    <w:tmpl w:val="647A36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4241E68"/>
    <w:multiLevelType w:val="hybridMultilevel"/>
    <w:tmpl w:val="7148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48"/>
  <w:trackRevisions w:val="false"/>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6A"/>
    <w:rsid w:val="000026F1"/>
    <w:rsid w:val="00002A23"/>
    <w:rsid w:val="00002E4F"/>
    <w:rsid w:val="000037A7"/>
    <w:rsid w:val="00012628"/>
    <w:rsid w:val="000144B8"/>
    <w:rsid w:val="0001475C"/>
    <w:rsid w:val="000159F8"/>
    <w:rsid w:val="000163BA"/>
    <w:rsid w:val="0002244B"/>
    <w:rsid w:val="00022524"/>
    <w:rsid w:val="0002305E"/>
    <w:rsid w:val="00031324"/>
    <w:rsid w:val="00031D1A"/>
    <w:rsid w:val="00035C2B"/>
    <w:rsid w:val="00036889"/>
    <w:rsid w:val="00041FBE"/>
    <w:rsid w:val="00042657"/>
    <w:rsid w:val="000440E2"/>
    <w:rsid w:val="00045CA7"/>
    <w:rsid w:val="00046108"/>
    <w:rsid w:val="00046D81"/>
    <w:rsid w:val="0005156B"/>
    <w:rsid w:val="000521EB"/>
    <w:rsid w:val="00054656"/>
    <w:rsid w:val="00054CB2"/>
    <w:rsid w:val="0006026A"/>
    <w:rsid w:val="00061070"/>
    <w:rsid w:val="0006164E"/>
    <w:rsid w:val="0006192F"/>
    <w:rsid w:val="000629A0"/>
    <w:rsid w:val="000638FA"/>
    <w:rsid w:val="000639EC"/>
    <w:rsid w:val="000646B9"/>
    <w:rsid w:val="00064E24"/>
    <w:rsid w:val="0007146A"/>
    <w:rsid w:val="00071796"/>
    <w:rsid w:val="00071DCF"/>
    <w:rsid w:val="00074862"/>
    <w:rsid w:val="00074C17"/>
    <w:rsid w:val="00074FB0"/>
    <w:rsid w:val="00075880"/>
    <w:rsid w:val="00076133"/>
    <w:rsid w:val="00077984"/>
    <w:rsid w:val="00085FF6"/>
    <w:rsid w:val="000918CA"/>
    <w:rsid w:val="000920F0"/>
    <w:rsid w:val="00092689"/>
    <w:rsid w:val="0009700E"/>
    <w:rsid w:val="000A0ACF"/>
    <w:rsid w:val="000A3176"/>
    <w:rsid w:val="000A505F"/>
    <w:rsid w:val="000A5CAE"/>
    <w:rsid w:val="000A5E28"/>
    <w:rsid w:val="000B0F57"/>
    <w:rsid w:val="000B15B7"/>
    <w:rsid w:val="000B332F"/>
    <w:rsid w:val="000B4188"/>
    <w:rsid w:val="000B4944"/>
    <w:rsid w:val="000B6C6C"/>
    <w:rsid w:val="000C2DCA"/>
    <w:rsid w:val="000C6647"/>
    <w:rsid w:val="000C7811"/>
    <w:rsid w:val="000D0C11"/>
    <w:rsid w:val="000D2883"/>
    <w:rsid w:val="000D321D"/>
    <w:rsid w:val="000D4245"/>
    <w:rsid w:val="000D4F9F"/>
    <w:rsid w:val="000D6B6D"/>
    <w:rsid w:val="000D6CDC"/>
    <w:rsid w:val="000D6F5D"/>
    <w:rsid w:val="000D7660"/>
    <w:rsid w:val="000E0021"/>
    <w:rsid w:val="000E0FF9"/>
    <w:rsid w:val="000E2290"/>
    <w:rsid w:val="000E2319"/>
    <w:rsid w:val="000E32B6"/>
    <w:rsid w:val="000E36F9"/>
    <w:rsid w:val="000E4536"/>
    <w:rsid w:val="000E537C"/>
    <w:rsid w:val="000E6597"/>
    <w:rsid w:val="000E6C8A"/>
    <w:rsid w:val="000F4EFD"/>
    <w:rsid w:val="000F711E"/>
    <w:rsid w:val="001014E5"/>
    <w:rsid w:val="00101848"/>
    <w:rsid w:val="00102534"/>
    <w:rsid w:val="00102E4D"/>
    <w:rsid w:val="00103474"/>
    <w:rsid w:val="001055D3"/>
    <w:rsid w:val="00105C14"/>
    <w:rsid w:val="0010767B"/>
    <w:rsid w:val="00107811"/>
    <w:rsid w:val="00107A20"/>
    <w:rsid w:val="001100B5"/>
    <w:rsid w:val="00110E3F"/>
    <w:rsid w:val="00115C4E"/>
    <w:rsid w:val="00120BF2"/>
    <w:rsid w:val="0012517C"/>
    <w:rsid w:val="00130C08"/>
    <w:rsid w:val="001334F3"/>
    <w:rsid w:val="00133F33"/>
    <w:rsid w:val="00135210"/>
    <w:rsid w:val="001367C7"/>
    <w:rsid w:val="00137FB8"/>
    <w:rsid w:val="001406A4"/>
    <w:rsid w:val="001419A4"/>
    <w:rsid w:val="00143363"/>
    <w:rsid w:val="00145DD0"/>
    <w:rsid w:val="001539E0"/>
    <w:rsid w:val="00153D54"/>
    <w:rsid w:val="00154527"/>
    <w:rsid w:val="00155DCD"/>
    <w:rsid w:val="00164AF4"/>
    <w:rsid w:val="00167157"/>
    <w:rsid w:val="00167A35"/>
    <w:rsid w:val="00167F9C"/>
    <w:rsid w:val="00173C3F"/>
    <w:rsid w:val="00173F50"/>
    <w:rsid w:val="001740B2"/>
    <w:rsid w:val="00176155"/>
    <w:rsid w:val="00177DB4"/>
    <w:rsid w:val="001821E8"/>
    <w:rsid w:val="00182207"/>
    <w:rsid w:val="0018278B"/>
    <w:rsid w:val="00186A3E"/>
    <w:rsid w:val="00194AD0"/>
    <w:rsid w:val="00195A8B"/>
    <w:rsid w:val="001970AD"/>
    <w:rsid w:val="001A57C3"/>
    <w:rsid w:val="001A5C0A"/>
    <w:rsid w:val="001A6624"/>
    <w:rsid w:val="001B0194"/>
    <w:rsid w:val="001B0988"/>
    <w:rsid w:val="001B1271"/>
    <w:rsid w:val="001B181C"/>
    <w:rsid w:val="001B1E21"/>
    <w:rsid w:val="001B37B1"/>
    <w:rsid w:val="001B3A03"/>
    <w:rsid w:val="001B57C9"/>
    <w:rsid w:val="001B6467"/>
    <w:rsid w:val="001B7A8E"/>
    <w:rsid w:val="001C069E"/>
    <w:rsid w:val="001C23A4"/>
    <w:rsid w:val="001C6473"/>
    <w:rsid w:val="001C6629"/>
    <w:rsid w:val="001D0AD3"/>
    <w:rsid w:val="001D5058"/>
    <w:rsid w:val="001D769D"/>
    <w:rsid w:val="001D7CC3"/>
    <w:rsid w:val="001E1AB6"/>
    <w:rsid w:val="001E1F07"/>
    <w:rsid w:val="001E325B"/>
    <w:rsid w:val="001E33BE"/>
    <w:rsid w:val="001E3507"/>
    <w:rsid w:val="001E46CA"/>
    <w:rsid w:val="001E5D53"/>
    <w:rsid w:val="001E6D4A"/>
    <w:rsid w:val="001F0DDF"/>
    <w:rsid w:val="001F2C3D"/>
    <w:rsid w:val="001F74EF"/>
    <w:rsid w:val="0020058D"/>
    <w:rsid w:val="00200733"/>
    <w:rsid w:val="00201D43"/>
    <w:rsid w:val="002075C6"/>
    <w:rsid w:val="00207F5A"/>
    <w:rsid w:val="00210F90"/>
    <w:rsid w:val="0021101C"/>
    <w:rsid w:val="00213F8B"/>
    <w:rsid w:val="002179D4"/>
    <w:rsid w:val="00221BD7"/>
    <w:rsid w:val="00221E2F"/>
    <w:rsid w:val="00223956"/>
    <w:rsid w:val="00224941"/>
    <w:rsid w:val="00232B6E"/>
    <w:rsid w:val="00232E0E"/>
    <w:rsid w:val="00240904"/>
    <w:rsid w:val="00241134"/>
    <w:rsid w:val="002429C2"/>
    <w:rsid w:val="00247945"/>
    <w:rsid w:val="0025411C"/>
    <w:rsid w:val="0025562C"/>
    <w:rsid w:val="00256975"/>
    <w:rsid w:val="002569A8"/>
    <w:rsid w:val="002632BB"/>
    <w:rsid w:val="002642F8"/>
    <w:rsid w:val="00264677"/>
    <w:rsid w:val="00266EF3"/>
    <w:rsid w:val="002713C6"/>
    <w:rsid w:val="00272C6D"/>
    <w:rsid w:val="00273DAD"/>
    <w:rsid w:val="002764A0"/>
    <w:rsid w:val="002765A8"/>
    <w:rsid w:val="00276609"/>
    <w:rsid w:val="0028042D"/>
    <w:rsid w:val="00280A7D"/>
    <w:rsid w:val="00280F11"/>
    <w:rsid w:val="00282027"/>
    <w:rsid w:val="00283E5C"/>
    <w:rsid w:val="00283F4F"/>
    <w:rsid w:val="002840CE"/>
    <w:rsid w:val="0028506A"/>
    <w:rsid w:val="002857E7"/>
    <w:rsid w:val="002858D3"/>
    <w:rsid w:val="00286EE0"/>
    <w:rsid w:val="00287907"/>
    <w:rsid w:val="00290748"/>
    <w:rsid w:val="00291D0F"/>
    <w:rsid w:val="002922AA"/>
    <w:rsid w:val="00292F91"/>
    <w:rsid w:val="0029391A"/>
    <w:rsid w:val="00296530"/>
    <w:rsid w:val="002A0136"/>
    <w:rsid w:val="002A0253"/>
    <w:rsid w:val="002A2789"/>
    <w:rsid w:val="002A323E"/>
    <w:rsid w:val="002A6597"/>
    <w:rsid w:val="002A7172"/>
    <w:rsid w:val="002B1DED"/>
    <w:rsid w:val="002B78CF"/>
    <w:rsid w:val="002C0641"/>
    <w:rsid w:val="002C3303"/>
    <w:rsid w:val="002C41C3"/>
    <w:rsid w:val="002C6306"/>
    <w:rsid w:val="002C7CD6"/>
    <w:rsid w:val="002D26C4"/>
    <w:rsid w:val="002D3C7C"/>
    <w:rsid w:val="002D56AF"/>
    <w:rsid w:val="002D7784"/>
    <w:rsid w:val="002E2846"/>
    <w:rsid w:val="002E2BE4"/>
    <w:rsid w:val="002E4481"/>
    <w:rsid w:val="002E71A1"/>
    <w:rsid w:val="002E742C"/>
    <w:rsid w:val="002E797C"/>
    <w:rsid w:val="002E7E23"/>
    <w:rsid w:val="003017DE"/>
    <w:rsid w:val="00301B81"/>
    <w:rsid w:val="003079DF"/>
    <w:rsid w:val="00310CCB"/>
    <w:rsid w:val="00310FDA"/>
    <w:rsid w:val="00312431"/>
    <w:rsid w:val="0031568E"/>
    <w:rsid w:val="00316073"/>
    <w:rsid w:val="00317081"/>
    <w:rsid w:val="003171B2"/>
    <w:rsid w:val="00317ABF"/>
    <w:rsid w:val="003229CB"/>
    <w:rsid w:val="00323785"/>
    <w:rsid w:val="003240D3"/>
    <w:rsid w:val="00324957"/>
    <w:rsid w:val="00325399"/>
    <w:rsid w:val="00325B22"/>
    <w:rsid w:val="00330C41"/>
    <w:rsid w:val="00332DA6"/>
    <w:rsid w:val="00334CBB"/>
    <w:rsid w:val="00335AE4"/>
    <w:rsid w:val="00341839"/>
    <w:rsid w:val="0034287F"/>
    <w:rsid w:val="003439B6"/>
    <w:rsid w:val="00346CC5"/>
    <w:rsid w:val="0034764E"/>
    <w:rsid w:val="00350050"/>
    <w:rsid w:val="00350A93"/>
    <w:rsid w:val="00350AC3"/>
    <w:rsid w:val="00352975"/>
    <w:rsid w:val="003535A6"/>
    <w:rsid w:val="0035590D"/>
    <w:rsid w:val="0035672C"/>
    <w:rsid w:val="0035744B"/>
    <w:rsid w:val="00360120"/>
    <w:rsid w:val="00360300"/>
    <w:rsid w:val="0036045D"/>
    <w:rsid w:val="00364291"/>
    <w:rsid w:val="00365681"/>
    <w:rsid w:val="00367AE7"/>
    <w:rsid w:val="003709A5"/>
    <w:rsid w:val="003714F3"/>
    <w:rsid w:val="00374ED6"/>
    <w:rsid w:val="00375C21"/>
    <w:rsid w:val="00377FD6"/>
    <w:rsid w:val="00384C18"/>
    <w:rsid w:val="003902FA"/>
    <w:rsid w:val="0039033A"/>
    <w:rsid w:val="0039097A"/>
    <w:rsid w:val="00391CB6"/>
    <w:rsid w:val="00392AF6"/>
    <w:rsid w:val="00394CBF"/>
    <w:rsid w:val="00395C7F"/>
    <w:rsid w:val="00396A8D"/>
    <w:rsid w:val="003A013B"/>
    <w:rsid w:val="003A027F"/>
    <w:rsid w:val="003A0703"/>
    <w:rsid w:val="003A0D0C"/>
    <w:rsid w:val="003A0F91"/>
    <w:rsid w:val="003A15EF"/>
    <w:rsid w:val="003A481D"/>
    <w:rsid w:val="003A565D"/>
    <w:rsid w:val="003A6A60"/>
    <w:rsid w:val="003B26EB"/>
    <w:rsid w:val="003B2E63"/>
    <w:rsid w:val="003B521C"/>
    <w:rsid w:val="003B52CD"/>
    <w:rsid w:val="003B675C"/>
    <w:rsid w:val="003B71BC"/>
    <w:rsid w:val="003C202C"/>
    <w:rsid w:val="003C2F8A"/>
    <w:rsid w:val="003C54F8"/>
    <w:rsid w:val="003C676E"/>
    <w:rsid w:val="003D018E"/>
    <w:rsid w:val="003D142B"/>
    <w:rsid w:val="003D52D8"/>
    <w:rsid w:val="003D690B"/>
    <w:rsid w:val="003E7086"/>
    <w:rsid w:val="003E71E4"/>
    <w:rsid w:val="003F0348"/>
    <w:rsid w:val="003F0453"/>
    <w:rsid w:val="003F0950"/>
    <w:rsid w:val="003F5448"/>
    <w:rsid w:val="003F66AF"/>
    <w:rsid w:val="00405BFA"/>
    <w:rsid w:val="0041028C"/>
    <w:rsid w:val="004108D2"/>
    <w:rsid w:val="00412EB3"/>
    <w:rsid w:val="004151DE"/>
    <w:rsid w:val="004202E3"/>
    <w:rsid w:val="004214D4"/>
    <w:rsid w:val="00422132"/>
    <w:rsid w:val="00422A3D"/>
    <w:rsid w:val="004231B5"/>
    <w:rsid w:val="004248AF"/>
    <w:rsid w:val="004252DA"/>
    <w:rsid w:val="00427E30"/>
    <w:rsid w:val="00431B92"/>
    <w:rsid w:val="00431FA0"/>
    <w:rsid w:val="0043203A"/>
    <w:rsid w:val="004321AC"/>
    <w:rsid w:val="00434B42"/>
    <w:rsid w:val="00444707"/>
    <w:rsid w:val="00445676"/>
    <w:rsid w:val="00445CDD"/>
    <w:rsid w:val="004460F5"/>
    <w:rsid w:val="004500E5"/>
    <w:rsid w:val="00450E2D"/>
    <w:rsid w:val="00451BA7"/>
    <w:rsid w:val="00452386"/>
    <w:rsid w:val="0045243F"/>
    <w:rsid w:val="00453748"/>
    <w:rsid w:val="004539C7"/>
    <w:rsid w:val="00456F0D"/>
    <w:rsid w:val="00457181"/>
    <w:rsid w:val="004576B1"/>
    <w:rsid w:val="004603BA"/>
    <w:rsid w:val="00462BAB"/>
    <w:rsid w:val="00463AE2"/>
    <w:rsid w:val="00463DC8"/>
    <w:rsid w:val="0046657A"/>
    <w:rsid w:val="00466D4B"/>
    <w:rsid w:val="0046733B"/>
    <w:rsid w:val="00471E65"/>
    <w:rsid w:val="00472952"/>
    <w:rsid w:val="00473BA8"/>
    <w:rsid w:val="004756EC"/>
    <w:rsid w:val="00476AB9"/>
    <w:rsid w:val="00477FA6"/>
    <w:rsid w:val="0048168A"/>
    <w:rsid w:val="00483115"/>
    <w:rsid w:val="00483E7D"/>
    <w:rsid w:val="0048423E"/>
    <w:rsid w:val="0048433A"/>
    <w:rsid w:val="00486800"/>
    <w:rsid w:val="00486DC3"/>
    <w:rsid w:val="00486DF1"/>
    <w:rsid w:val="00487410"/>
    <w:rsid w:val="00487C2E"/>
    <w:rsid w:val="0049087C"/>
    <w:rsid w:val="004916E5"/>
    <w:rsid w:val="00493D62"/>
    <w:rsid w:val="0049683F"/>
    <w:rsid w:val="004A01E7"/>
    <w:rsid w:val="004A0C3C"/>
    <w:rsid w:val="004A0C99"/>
    <w:rsid w:val="004A2CAB"/>
    <w:rsid w:val="004A35CE"/>
    <w:rsid w:val="004A3C88"/>
    <w:rsid w:val="004A672F"/>
    <w:rsid w:val="004B1616"/>
    <w:rsid w:val="004B1A69"/>
    <w:rsid w:val="004B3905"/>
    <w:rsid w:val="004B40BD"/>
    <w:rsid w:val="004B5C93"/>
    <w:rsid w:val="004B6835"/>
    <w:rsid w:val="004B764F"/>
    <w:rsid w:val="004B7CBF"/>
    <w:rsid w:val="004C0F8B"/>
    <w:rsid w:val="004C162C"/>
    <w:rsid w:val="004C5D42"/>
    <w:rsid w:val="004D0159"/>
    <w:rsid w:val="004D0D9F"/>
    <w:rsid w:val="004D14EA"/>
    <w:rsid w:val="004D7D7E"/>
    <w:rsid w:val="004E0CFB"/>
    <w:rsid w:val="004E0F1C"/>
    <w:rsid w:val="004E617B"/>
    <w:rsid w:val="004F0665"/>
    <w:rsid w:val="004F3293"/>
    <w:rsid w:val="004F38C2"/>
    <w:rsid w:val="004F5117"/>
    <w:rsid w:val="004F6575"/>
    <w:rsid w:val="004F6787"/>
    <w:rsid w:val="00502066"/>
    <w:rsid w:val="00504213"/>
    <w:rsid w:val="00511DAA"/>
    <w:rsid w:val="00512082"/>
    <w:rsid w:val="00512147"/>
    <w:rsid w:val="0051343C"/>
    <w:rsid w:val="0051365C"/>
    <w:rsid w:val="0051480F"/>
    <w:rsid w:val="005155ED"/>
    <w:rsid w:val="005167DB"/>
    <w:rsid w:val="005168AF"/>
    <w:rsid w:val="00522F02"/>
    <w:rsid w:val="005269B2"/>
    <w:rsid w:val="00530FB1"/>
    <w:rsid w:val="00534F1A"/>
    <w:rsid w:val="0053523B"/>
    <w:rsid w:val="00536AE4"/>
    <w:rsid w:val="005372EB"/>
    <w:rsid w:val="00537D6C"/>
    <w:rsid w:val="00540D96"/>
    <w:rsid w:val="00541FF2"/>
    <w:rsid w:val="0054225C"/>
    <w:rsid w:val="00542ED0"/>
    <w:rsid w:val="00544E0F"/>
    <w:rsid w:val="005505BE"/>
    <w:rsid w:val="005518BA"/>
    <w:rsid w:val="005519D9"/>
    <w:rsid w:val="005553DC"/>
    <w:rsid w:val="00555787"/>
    <w:rsid w:val="00561F89"/>
    <w:rsid w:val="00562F16"/>
    <w:rsid w:val="00567186"/>
    <w:rsid w:val="00570BEB"/>
    <w:rsid w:val="0057478A"/>
    <w:rsid w:val="00574B56"/>
    <w:rsid w:val="005752AE"/>
    <w:rsid w:val="00576F7A"/>
    <w:rsid w:val="005779DF"/>
    <w:rsid w:val="00581183"/>
    <w:rsid w:val="00583142"/>
    <w:rsid w:val="0058657E"/>
    <w:rsid w:val="0058698C"/>
    <w:rsid w:val="00586E38"/>
    <w:rsid w:val="00586E96"/>
    <w:rsid w:val="005870D1"/>
    <w:rsid w:val="0059131E"/>
    <w:rsid w:val="00596ABD"/>
    <w:rsid w:val="005A0ABE"/>
    <w:rsid w:val="005A182D"/>
    <w:rsid w:val="005A2058"/>
    <w:rsid w:val="005A264E"/>
    <w:rsid w:val="005A3025"/>
    <w:rsid w:val="005A3367"/>
    <w:rsid w:val="005A388A"/>
    <w:rsid w:val="005A4CE7"/>
    <w:rsid w:val="005A5004"/>
    <w:rsid w:val="005A6B24"/>
    <w:rsid w:val="005A721C"/>
    <w:rsid w:val="005B2A03"/>
    <w:rsid w:val="005B355E"/>
    <w:rsid w:val="005B3E97"/>
    <w:rsid w:val="005B52F4"/>
    <w:rsid w:val="005B6754"/>
    <w:rsid w:val="005B7DEA"/>
    <w:rsid w:val="005C1ED3"/>
    <w:rsid w:val="005C2970"/>
    <w:rsid w:val="005C4576"/>
    <w:rsid w:val="005C5FEB"/>
    <w:rsid w:val="005C628C"/>
    <w:rsid w:val="005C755F"/>
    <w:rsid w:val="005D2588"/>
    <w:rsid w:val="005D292D"/>
    <w:rsid w:val="005D3DE5"/>
    <w:rsid w:val="005D3FA1"/>
    <w:rsid w:val="005D41F6"/>
    <w:rsid w:val="005D4D58"/>
    <w:rsid w:val="005D69BE"/>
    <w:rsid w:val="005D7B44"/>
    <w:rsid w:val="005E1FF7"/>
    <w:rsid w:val="005E371D"/>
    <w:rsid w:val="005E5E4D"/>
    <w:rsid w:val="005E66EB"/>
    <w:rsid w:val="005E7ADE"/>
    <w:rsid w:val="005E7B5F"/>
    <w:rsid w:val="005E7C65"/>
    <w:rsid w:val="005F0578"/>
    <w:rsid w:val="005F1444"/>
    <w:rsid w:val="005F669F"/>
    <w:rsid w:val="005F7202"/>
    <w:rsid w:val="005F7450"/>
    <w:rsid w:val="00601C5F"/>
    <w:rsid w:val="00602648"/>
    <w:rsid w:val="006040AD"/>
    <w:rsid w:val="00605854"/>
    <w:rsid w:val="00607428"/>
    <w:rsid w:val="00610D8C"/>
    <w:rsid w:val="0061260B"/>
    <w:rsid w:val="00614A3D"/>
    <w:rsid w:val="00614D58"/>
    <w:rsid w:val="00617040"/>
    <w:rsid w:val="00621695"/>
    <w:rsid w:val="00626675"/>
    <w:rsid w:val="00626CA2"/>
    <w:rsid w:val="006335DE"/>
    <w:rsid w:val="006405B0"/>
    <w:rsid w:val="00642CD5"/>
    <w:rsid w:val="006442A8"/>
    <w:rsid w:val="006447DE"/>
    <w:rsid w:val="00652653"/>
    <w:rsid w:val="00652CD8"/>
    <w:rsid w:val="00655814"/>
    <w:rsid w:val="00657254"/>
    <w:rsid w:val="006611BD"/>
    <w:rsid w:val="006705CC"/>
    <w:rsid w:val="0067228B"/>
    <w:rsid w:val="00673DE4"/>
    <w:rsid w:val="0068076C"/>
    <w:rsid w:val="00681B72"/>
    <w:rsid w:val="00681B91"/>
    <w:rsid w:val="006854DD"/>
    <w:rsid w:val="00693E89"/>
    <w:rsid w:val="00694AFA"/>
    <w:rsid w:val="00694F0E"/>
    <w:rsid w:val="006A300E"/>
    <w:rsid w:val="006A3B92"/>
    <w:rsid w:val="006A3D8D"/>
    <w:rsid w:val="006A4ECF"/>
    <w:rsid w:val="006A512F"/>
    <w:rsid w:val="006A6724"/>
    <w:rsid w:val="006B08BF"/>
    <w:rsid w:val="006B0CA8"/>
    <w:rsid w:val="006B236F"/>
    <w:rsid w:val="006B2E30"/>
    <w:rsid w:val="006B6D69"/>
    <w:rsid w:val="006B6ECE"/>
    <w:rsid w:val="006C1B4A"/>
    <w:rsid w:val="006C3CA3"/>
    <w:rsid w:val="006C5991"/>
    <w:rsid w:val="006C669D"/>
    <w:rsid w:val="006C6D1A"/>
    <w:rsid w:val="006D143E"/>
    <w:rsid w:val="006D322E"/>
    <w:rsid w:val="006D4424"/>
    <w:rsid w:val="006D6655"/>
    <w:rsid w:val="006D74AD"/>
    <w:rsid w:val="006E1237"/>
    <w:rsid w:val="006E411C"/>
    <w:rsid w:val="006E7A2F"/>
    <w:rsid w:val="006F0190"/>
    <w:rsid w:val="006F0965"/>
    <w:rsid w:val="006F0E97"/>
    <w:rsid w:val="006F3541"/>
    <w:rsid w:val="006F3D47"/>
    <w:rsid w:val="006F4F43"/>
    <w:rsid w:val="006F580B"/>
    <w:rsid w:val="007014C9"/>
    <w:rsid w:val="00705CAF"/>
    <w:rsid w:val="007060FF"/>
    <w:rsid w:val="0070627E"/>
    <w:rsid w:val="00711658"/>
    <w:rsid w:val="00712EA8"/>
    <w:rsid w:val="0071740C"/>
    <w:rsid w:val="00717783"/>
    <w:rsid w:val="00724700"/>
    <w:rsid w:val="00725801"/>
    <w:rsid w:val="00727C37"/>
    <w:rsid w:val="007301B3"/>
    <w:rsid w:val="00731C5A"/>
    <w:rsid w:val="007331C0"/>
    <w:rsid w:val="00733DC3"/>
    <w:rsid w:val="007347DF"/>
    <w:rsid w:val="0073521C"/>
    <w:rsid w:val="00736683"/>
    <w:rsid w:val="00737DEA"/>
    <w:rsid w:val="007401D7"/>
    <w:rsid w:val="007403BF"/>
    <w:rsid w:val="00740DD4"/>
    <w:rsid w:val="00742D2B"/>
    <w:rsid w:val="00742E0D"/>
    <w:rsid w:val="00743626"/>
    <w:rsid w:val="007439B1"/>
    <w:rsid w:val="00746655"/>
    <w:rsid w:val="00746880"/>
    <w:rsid w:val="007473F6"/>
    <w:rsid w:val="00751651"/>
    <w:rsid w:val="00754380"/>
    <w:rsid w:val="007547AE"/>
    <w:rsid w:val="00756F5D"/>
    <w:rsid w:val="00757274"/>
    <w:rsid w:val="00757CE9"/>
    <w:rsid w:val="00760A33"/>
    <w:rsid w:val="007623F2"/>
    <w:rsid w:val="00762C94"/>
    <w:rsid w:val="0076415D"/>
    <w:rsid w:val="00764BD4"/>
    <w:rsid w:val="007653A7"/>
    <w:rsid w:val="00766D37"/>
    <w:rsid w:val="00767E7D"/>
    <w:rsid w:val="00770E7C"/>
    <w:rsid w:val="00771B73"/>
    <w:rsid w:val="00772EB4"/>
    <w:rsid w:val="00773C56"/>
    <w:rsid w:val="00773D18"/>
    <w:rsid w:val="00776DB8"/>
    <w:rsid w:val="007800B3"/>
    <w:rsid w:val="007852E0"/>
    <w:rsid w:val="00785E96"/>
    <w:rsid w:val="0078681B"/>
    <w:rsid w:val="007879B1"/>
    <w:rsid w:val="007913B1"/>
    <w:rsid w:val="00791E9D"/>
    <w:rsid w:val="0079290F"/>
    <w:rsid w:val="0079387B"/>
    <w:rsid w:val="00795115"/>
    <w:rsid w:val="007954BC"/>
    <w:rsid w:val="00796BDA"/>
    <w:rsid w:val="007A17C3"/>
    <w:rsid w:val="007A23CA"/>
    <w:rsid w:val="007A2476"/>
    <w:rsid w:val="007A2DEC"/>
    <w:rsid w:val="007A76A2"/>
    <w:rsid w:val="007B29A2"/>
    <w:rsid w:val="007B33EB"/>
    <w:rsid w:val="007C0CFA"/>
    <w:rsid w:val="007C4B21"/>
    <w:rsid w:val="007C6D5B"/>
    <w:rsid w:val="007D4C27"/>
    <w:rsid w:val="007E07FE"/>
    <w:rsid w:val="007E7C9F"/>
    <w:rsid w:val="007F00E0"/>
    <w:rsid w:val="007F2430"/>
    <w:rsid w:val="007F6B65"/>
    <w:rsid w:val="007F7543"/>
    <w:rsid w:val="00800091"/>
    <w:rsid w:val="00800D6D"/>
    <w:rsid w:val="008033BF"/>
    <w:rsid w:val="00805A91"/>
    <w:rsid w:val="008065DE"/>
    <w:rsid w:val="00810D07"/>
    <w:rsid w:val="00820AA6"/>
    <w:rsid w:val="00822651"/>
    <w:rsid w:val="00822E51"/>
    <w:rsid w:val="008306D7"/>
    <w:rsid w:val="0083110B"/>
    <w:rsid w:val="0083247F"/>
    <w:rsid w:val="0083278E"/>
    <w:rsid w:val="00832A68"/>
    <w:rsid w:val="00833AB1"/>
    <w:rsid w:val="0083686A"/>
    <w:rsid w:val="00842008"/>
    <w:rsid w:val="008437E0"/>
    <w:rsid w:val="00844225"/>
    <w:rsid w:val="008455A2"/>
    <w:rsid w:val="0085180F"/>
    <w:rsid w:val="0085270F"/>
    <w:rsid w:val="008530C1"/>
    <w:rsid w:val="00855982"/>
    <w:rsid w:val="0085713C"/>
    <w:rsid w:val="00857337"/>
    <w:rsid w:val="00857576"/>
    <w:rsid w:val="008616EE"/>
    <w:rsid w:val="00863CB2"/>
    <w:rsid w:val="008642C8"/>
    <w:rsid w:val="00865A89"/>
    <w:rsid w:val="00866DB1"/>
    <w:rsid w:val="00872065"/>
    <w:rsid w:val="008727F2"/>
    <w:rsid w:val="008739B6"/>
    <w:rsid w:val="00873AFE"/>
    <w:rsid w:val="00874194"/>
    <w:rsid w:val="00881C23"/>
    <w:rsid w:val="0088274E"/>
    <w:rsid w:val="00882EE2"/>
    <w:rsid w:val="0088439F"/>
    <w:rsid w:val="00885486"/>
    <w:rsid w:val="00886855"/>
    <w:rsid w:val="00887410"/>
    <w:rsid w:val="00890C12"/>
    <w:rsid w:val="008913B3"/>
    <w:rsid w:val="008914E6"/>
    <w:rsid w:val="0089610E"/>
    <w:rsid w:val="008A2FD2"/>
    <w:rsid w:val="008A4A66"/>
    <w:rsid w:val="008A51BE"/>
    <w:rsid w:val="008A55EF"/>
    <w:rsid w:val="008A5CAC"/>
    <w:rsid w:val="008A6DA0"/>
    <w:rsid w:val="008B2566"/>
    <w:rsid w:val="008B517F"/>
    <w:rsid w:val="008C0C21"/>
    <w:rsid w:val="008C1EC6"/>
    <w:rsid w:val="008C4268"/>
    <w:rsid w:val="008C4A3B"/>
    <w:rsid w:val="008C4DE8"/>
    <w:rsid w:val="008C6A96"/>
    <w:rsid w:val="008D1672"/>
    <w:rsid w:val="008D27B6"/>
    <w:rsid w:val="008D401F"/>
    <w:rsid w:val="008D56FD"/>
    <w:rsid w:val="008E1A49"/>
    <w:rsid w:val="008E25F7"/>
    <w:rsid w:val="008E5FFF"/>
    <w:rsid w:val="008E69FF"/>
    <w:rsid w:val="008E7069"/>
    <w:rsid w:val="008F01EE"/>
    <w:rsid w:val="008F1870"/>
    <w:rsid w:val="008F1AA4"/>
    <w:rsid w:val="008F234C"/>
    <w:rsid w:val="008F2FC2"/>
    <w:rsid w:val="008F3AA0"/>
    <w:rsid w:val="008F3BDE"/>
    <w:rsid w:val="0090182C"/>
    <w:rsid w:val="0090441F"/>
    <w:rsid w:val="0090452E"/>
    <w:rsid w:val="0090614D"/>
    <w:rsid w:val="00906BCC"/>
    <w:rsid w:val="009070B9"/>
    <w:rsid w:val="0091164C"/>
    <w:rsid w:val="009134E5"/>
    <w:rsid w:val="00914E8B"/>
    <w:rsid w:val="00917682"/>
    <w:rsid w:val="00917F78"/>
    <w:rsid w:val="0092044C"/>
    <w:rsid w:val="009224B2"/>
    <w:rsid w:val="009239CE"/>
    <w:rsid w:val="00923BF2"/>
    <w:rsid w:val="00923EC7"/>
    <w:rsid w:val="009245AD"/>
    <w:rsid w:val="00924E6A"/>
    <w:rsid w:val="00925377"/>
    <w:rsid w:val="0093082E"/>
    <w:rsid w:val="009326CC"/>
    <w:rsid w:val="00934881"/>
    <w:rsid w:val="00937B5A"/>
    <w:rsid w:val="00937D85"/>
    <w:rsid w:val="00943125"/>
    <w:rsid w:val="009455AB"/>
    <w:rsid w:val="00945BB6"/>
    <w:rsid w:val="00946490"/>
    <w:rsid w:val="00947779"/>
    <w:rsid w:val="00953354"/>
    <w:rsid w:val="0095796B"/>
    <w:rsid w:val="00957E68"/>
    <w:rsid w:val="00960ED0"/>
    <w:rsid w:val="009706CC"/>
    <w:rsid w:val="009708C4"/>
    <w:rsid w:val="009743ED"/>
    <w:rsid w:val="00974AA7"/>
    <w:rsid w:val="00976219"/>
    <w:rsid w:val="00976EC2"/>
    <w:rsid w:val="009807FE"/>
    <w:rsid w:val="00980A52"/>
    <w:rsid w:val="00986B35"/>
    <w:rsid w:val="00990861"/>
    <w:rsid w:val="009914FB"/>
    <w:rsid w:val="00991B8F"/>
    <w:rsid w:val="00991EE5"/>
    <w:rsid w:val="0099299D"/>
    <w:rsid w:val="00995292"/>
    <w:rsid w:val="009A37CB"/>
    <w:rsid w:val="009A62BB"/>
    <w:rsid w:val="009A6825"/>
    <w:rsid w:val="009A7E21"/>
    <w:rsid w:val="009B510E"/>
    <w:rsid w:val="009B5D72"/>
    <w:rsid w:val="009B6CFD"/>
    <w:rsid w:val="009B7910"/>
    <w:rsid w:val="009C3280"/>
    <w:rsid w:val="009C599F"/>
    <w:rsid w:val="009C6AC6"/>
    <w:rsid w:val="009D09D6"/>
    <w:rsid w:val="009D1741"/>
    <w:rsid w:val="009D230D"/>
    <w:rsid w:val="009D2502"/>
    <w:rsid w:val="009D6411"/>
    <w:rsid w:val="009E05E7"/>
    <w:rsid w:val="009E0AFF"/>
    <w:rsid w:val="009E265B"/>
    <w:rsid w:val="009E54EA"/>
    <w:rsid w:val="009E65E4"/>
    <w:rsid w:val="009E7254"/>
    <w:rsid w:val="009F0C4C"/>
    <w:rsid w:val="009F20DD"/>
    <w:rsid w:val="009F238F"/>
    <w:rsid w:val="009F42FF"/>
    <w:rsid w:val="009F459D"/>
    <w:rsid w:val="009F54A9"/>
    <w:rsid w:val="009F5A16"/>
    <w:rsid w:val="009F5C1D"/>
    <w:rsid w:val="009F68DB"/>
    <w:rsid w:val="009F6A5C"/>
    <w:rsid w:val="009F7333"/>
    <w:rsid w:val="009F7418"/>
    <w:rsid w:val="00A025E9"/>
    <w:rsid w:val="00A038C9"/>
    <w:rsid w:val="00A05481"/>
    <w:rsid w:val="00A06B85"/>
    <w:rsid w:val="00A11161"/>
    <w:rsid w:val="00A12ADB"/>
    <w:rsid w:val="00A161F8"/>
    <w:rsid w:val="00A16FF8"/>
    <w:rsid w:val="00A23E40"/>
    <w:rsid w:val="00A27454"/>
    <w:rsid w:val="00A2749C"/>
    <w:rsid w:val="00A27A9F"/>
    <w:rsid w:val="00A32CE7"/>
    <w:rsid w:val="00A335E2"/>
    <w:rsid w:val="00A348B9"/>
    <w:rsid w:val="00A35060"/>
    <w:rsid w:val="00A36EBC"/>
    <w:rsid w:val="00A37105"/>
    <w:rsid w:val="00A37267"/>
    <w:rsid w:val="00A42BF5"/>
    <w:rsid w:val="00A506BA"/>
    <w:rsid w:val="00A552E9"/>
    <w:rsid w:val="00A6185F"/>
    <w:rsid w:val="00A6311B"/>
    <w:rsid w:val="00A63350"/>
    <w:rsid w:val="00A636F1"/>
    <w:rsid w:val="00A6418A"/>
    <w:rsid w:val="00A66A3C"/>
    <w:rsid w:val="00A71DC8"/>
    <w:rsid w:val="00A747E0"/>
    <w:rsid w:val="00A756AE"/>
    <w:rsid w:val="00A767B3"/>
    <w:rsid w:val="00A803C9"/>
    <w:rsid w:val="00A805CD"/>
    <w:rsid w:val="00A81E15"/>
    <w:rsid w:val="00A837F4"/>
    <w:rsid w:val="00A844BA"/>
    <w:rsid w:val="00A85D21"/>
    <w:rsid w:val="00A8753F"/>
    <w:rsid w:val="00A87CBD"/>
    <w:rsid w:val="00A9488D"/>
    <w:rsid w:val="00A954A0"/>
    <w:rsid w:val="00A95747"/>
    <w:rsid w:val="00A958E5"/>
    <w:rsid w:val="00A97262"/>
    <w:rsid w:val="00A975CE"/>
    <w:rsid w:val="00A97B3D"/>
    <w:rsid w:val="00A97B75"/>
    <w:rsid w:val="00A97EC5"/>
    <w:rsid w:val="00AA1068"/>
    <w:rsid w:val="00AA2553"/>
    <w:rsid w:val="00AA52C3"/>
    <w:rsid w:val="00AA6B74"/>
    <w:rsid w:val="00AA7836"/>
    <w:rsid w:val="00AB14CB"/>
    <w:rsid w:val="00AB1D65"/>
    <w:rsid w:val="00AB1E93"/>
    <w:rsid w:val="00AB270B"/>
    <w:rsid w:val="00AB31E0"/>
    <w:rsid w:val="00AB4BE1"/>
    <w:rsid w:val="00AB4C96"/>
    <w:rsid w:val="00AB7979"/>
    <w:rsid w:val="00AC07DB"/>
    <w:rsid w:val="00AC08FC"/>
    <w:rsid w:val="00AC0EFE"/>
    <w:rsid w:val="00AC1ADD"/>
    <w:rsid w:val="00AC1F9C"/>
    <w:rsid w:val="00AC2B96"/>
    <w:rsid w:val="00AC30B3"/>
    <w:rsid w:val="00AD08B9"/>
    <w:rsid w:val="00AD34D5"/>
    <w:rsid w:val="00AD3FF2"/>
    <w:rsid w:val="00AD4170"/>
    <w:rsid w:val="00AD5B40"/>
    <w:rsid w:val="00AD5BA4"/>
    <w:rsid w:val="00AE055A"/>
    <w:rsid w:val="00AE4D21"/>
    <w:rsid w:val="00AE5127"/>
    <w:rsid w:val="00AE5AA2"/>
    <w:rsid w:val="00AE7ECB"/>
    <w:rsid w:val="00AF193E"/>
    <w:rsid w:val="00B004C1"/>
    <w:rsid w:val="00B01209"/>
    <w:rsid w:val="00B01DE0"/>
    <w:rsid w:val="00B03367"/>
    <w:rsid w:val="00B076A8"/>
    <w:rsid w:val="00B0789A"/>
    <w:rsid w:val="00B1009E"/>
    <w:rsid w:val="00B114E3"/>
    <w:rsid w:val="00B12C5A"/>
    <w:rsid w:val="00B23570"/>
    <w:rsid w:val="00B262BD"/>
    <w:rsid w:val="00B26A2E"/>
    <w:rsid w:val="00B2729A"/>
    <w:rsid w:val="00B27CAE"/>
    <w:rsid w:val="00B34924"/>
    <w:rsid w:val="00B34E33"/>
    <w:rsid w:val="00B36914"/>
    <w:rsid w:val="00B36BEF"/>
    <w:rsid w:val="00B3763B"/>
    <w:rsid w:val="00B420E2"/>
    <w:rsid w:val="00B47BDB"/>
    <w:rsid w:val="00B52797"/>
    <w:rsid w:val="00B542DC"/>
    <w:rsid w:val="00B5449C"/>
    <w:rsid w:val="00B550E8"/>
    <w:rsid w:val="00B55858"/>
    <w:rsid w:val="00B559D2"/>
    <w:rsid w:val="00B5607A"/>
    <w:rsid w:val="00B56317"/>
    <w:rsid w:val="00B61B0B"/>
    <w:rsid w:val="00B62782"/>
    <w:rsid w:val="00B63D4F"/>
    <w:rsid w:val="00B64A6E"/>
    <w:rsid w:val="00B66942"/>
    <w:rsid w:val="00B7301E"/>
    <w:rsid w:val="00B74CA7"/>
    <w:rsid w:val="00B766BA"/>
    <w:rsid w:val="00B76F69"/>
    <w:rsid w:val="00B8253E"/>
    <w:rsid w:val="00B83B9A"/>
    <w:rsid w:val="00B84B39"/>
    <w:rsid w:val="00B86C9F"/>
    <w:rsid w:val="00B90442"/>
    <w:rsid w:val="00B94004"/>
    <w:rsid w:val="00B94776"/>
    <w:rsid w:val="00B955EB"/>
    <w:rsid w:val="00B9789A"/>
    <w:rsid w:val="00BA0010"/>
    <w:rsid w:val="00BA380F"/>
    <w:rsid w:val="00BA51DA"/>
    <w:rsid w:val="00BA7505"/>
    <w:rsid w:val="00BB21C6"/>
    <w:rsid w:val="00BB2C8F"/>
    <w:rsid w:val="00BB36E4"/>
    <w:rsid w:val="00BB6154"/>
    <w:rsid w:val="00BB6805"/>
    <w:rsid w:val="00BC2CD6"/>
    <w:rsid w:val="00BC3A8D"/>
    <w:rsid w:val="00BD05A6"/>
    <w:rsid w:val="00BD1B6D"/>
    <w:rsid w:val="00BD49F5"/>
    <w:rsid w:val="00BD5145"/>
    <w:rsid w:val="00BD528D"/>
    <w:rsid w:val="00BD6683"/>
    <w:rsid w:val="00BE1363"/>
    <w:rsid w:val="00BE319F"/>
    <w:rsid w:val="00BE390F"/>
    <w:rsid w:val="00BE6726"/>
    <w:rsid w:val="00BE7317"/>
    <w:rsid w:val="00BE778A"/>
    <w:rsid w:val="00BF0759"/>
    <w:rsid w:val="00BF1B8F"/>
    <w:rsid w:val="00BF244D"/>
    <w:rsid w:val="00BF2DC1"/>
    <w:rsid w:val="00BF4389"/>
    <w:rsid w:val="00BF4DE6"/>
    <w:rsid w:val="00C0142E"/>
    <w:rsid w:val="00C01703"/>
    <w:rsid w:val="00C01AE9"/>
    <w:rsid w:val="00C06A35"/>
    <w:rsid w:val="00C07271"/>
    <w:rsid w:val="00C072DA"/>
    <w:rsid w:val="00C1275D"/>
    <w:rsid w:val="00C12B4A"/>
    <w:rsid w:val="00C1432F"/>
    <w:rsid w:val="00C15443"/>
    <w:rsid w:val="00C15BF3"/>
    <w:rsid w:val="00C1616D"/>
    <w:rsid w:val="00C161E8"/>
    <w:rsid w:val="00C1636F"/>
    <w:rsid w:val="00C167BA"/>
    <w:rsid w:val="00C167DF"/>
    <w:rsid w:val="00C16BB6"/>
    <w:rsid w:val="00C24105"/>
    <w:rsid w:val="00C32693"/>
    <w:rsid w:val="00C3374E"/>
    <w:rsid w:val="00C35C6A"/>
    <w:rsid w:val="00C36B06"/>
    <w:rsid w:val="00C379E8"/>
    <w:rsid w:val="00C40EC7"/>
    <w:rsid w:val="00C41B91"/>
    <w:rsid w:val="00C45646"/>
    <w:rsid w:val="00C5310E"/>
    <w:rsid w:val="00C53563"/>
    <w:rsid w:val="00C54C1B"/>
    <w:rsid w:val="00C558EA"/>
    <w:rsid w:val="00C625B5"/>
    <w:rsid w:val="00C644C7"/>
    <w:rsid w:val="00C65927"/>
    <w:rsid w:val="00C660A7"/>
    <w:rsid w:val="00C66224"/>
    <w:rsid w:val="00C66432"/>
    <w:rsid w:val="00C76448"/>
    <w:rsid w:val="00C83427"/>
    <w:rsid w:val="00C8410C"/>
    <w:rsid w:val="00C90A56"/>
    <w:rsid w:val="00C93EB2"/>
    <w:rsid w:val="00C954A0"/>
    <w:rsid w:val="00C965A4"/>
    <w:rsid w:val="00CA23CB"/>
    <w:rsid w:val="00CA4876"/>
    <w:rsid w:val="00CA4934"/>
    <w:rsid w:val="00CA64E6"/>
    <w:rsid w:val="00CA6A56"/>
    <w:rsid w:val="00CB1977"/>
    <w:rsid w:val="00CB2023"/>
    <w:rsid w:val="00CB3FF0"/>
    <w:rsid w:val="00CB4729"/>
    <w:rsid w:val="00CB5060"/>
    <w:rsid w:val="00CB5C32"/>
    <w:rsid w:val="00CB5F9F"/>
    <w:rsid w:val="00CB745C"/>
    <w:rsid w:val="00CC05D5"/>
    <w:rsid w:val="00CC0DF6"/>
    <w:rsid w:val="00CC27C5"/>
    <w:rsid w:val="00CC3D4B"/>
    <w:rsid w:val="00CC406D"/>
    <w:rsid w:val="00CC6B3A"/>
    <w:rsid w:val="00CD2ED3"/>
    <w:rsid w:val="00CD35F0"/>
    <w:rsid w:val="00CD5FAB"/>
    <w:rsid w:val="00CD612F"/>
    <w:rsid w:val="00CD77B5"/>
    <w:rsid w:val="00CE1E7B"/>
    <w:rsid w:val="00CE3349"/>
    <w:rsid w:val="00CE4F75"/>
    <w:rsid w:val="00CE62FD"/>
    <w:rsid w:val="00CF147C"/>
    <w:rsid w:val="00CF1F32"/>
    <w:rsid w:val="00CF4F75"/>
    <w:rsid w:val="00CF5CB7"/>
    <w:rsid w:val="00CF6AB3"/>
    <w:rsid w:val="00D016A1"/>
    <w:rsid w:val="00D02433"/>
    <w:rsid w:val="00D03AEE"/>
    <w:rsid w:val="00D048EA"/>
    <w:rsid w:val="00D12E43"/>
    <w:rsid w:val="00D160A1"/>
    <w:rsid w:val="00D16DA0"/>
    <w:rsid w:val="00D179DB"/>
    <w:rsid w:val="00D20F9E"/>
    <w:rsid w:val="00D2240B"/>
    <w:rsid w:val="00D237EC"/>
    <w:rsid w:val="00D24178"/>
    <w:rsid w:val="00D241F2"/>
    <w:rsid w:val="00D2707E"/>
    <w:rsid w:val="00D270EB"/>
    <w:rsid w:val="00D272F0"/>
    <w:rsid w:val="00D30812"/>
    <w:rsid w:val="00D31994"/>
    <w:rsid w:val="00D32EBD"/>
    <w:rsid w:val="00D35917"/>
    <w:rsid w:val="00D37C24"/>
    <w:rsid w:val="00D4088C"/>
    <w:rsid w:val="00D42CF7"/>
    <w:rsid w:val="00D42E93"/>
    <w:rsid w:val="00D466A3"/>
    <w:rsid w:val="00D503D1"/>
    <w:rsid w:val="00D52DB9"/>
    <w:rsid w:val="00D53048"/>
    <w:rsid w:val="00D54FD8"/>
    <w:rsid w:val="00D554EE"/>
    <w:rsid w:val="00D555B2"/>
    <w:rsid w:val="00D55E2C"/>
    <w:rsid w:val="00D562AF"/>
    <w:rsid w:val="00D568FD"/>
    <w:rsid w:val="00D56E47"/>
    <w:rsid w:val="00D60B76"/>
    <w:rsid w:val="00D6380E"/>
    <w:rsid w:val="00D64D3D"/>
    <w:rsid w:val="00D66019"/>
    <w:rsid w:val="00D6777F"/>
    <w:rsid w:val="00D71813"/>
    <w:rsid w:val="00D71851"/>
    <w:rsid w:val="00D756F2"/>
    <w:rsid w:val="00D8459E"/>
    <w:rsid w:val="00D84ACE"/>
    <w:rsid w:val="00D84B43"/>
    <w:rsid w:val="00D84D0E"/>
    <w:rsid w:val="00D877B5"/>
    <w:rsid w:val="00D92C79"/>
    <w:rsid w:val="00D93FCE"/>
    <w:rsid w:val="00D94F40"/>
    <w:rsid w:val="00D954F3"/>
    <w:rsid w:val="00DA52EA"/>
    <w:rsid w:val="00DA58A3"/>
    <w:rsid w:val="00DA70E9"/>
    <w:rsid w:val="00DA756B"/>
    <w:rsid w:val="00DA7ABF"/>
    <w:rsid w:val="00DB1CB4"/>
    <w:rsid w:val="00DB2D30"/>
    <w:rsid w:val="00DB68F8"/>
    <w:rsid w:val="00DC18BE"/>
    <w:rsid w:val="00DC404A"/>
    <w:rsid w:val="00DC608C"/>
    <w:rsid w:val="00DC7C13"/>
    <w:rsid w:val="00DD01C3"/>
    <w:rsid w:val="00DD2795"/>
    <w:rsid w:val="00DD390D"/>
    <w:rsid w:val="00DD620B"/>
    <w:rsid w:val="00DD7289"/>
    <w:rsid w:val="00DE026D"/>
    <w:rsid w:val="00DE3357"/>
    <w:rsid w:val="00DE3B90"/>
    <w:rsid w:val="00DE3E3B"/>
    <w:rsid w:val="00DE4CCB"/>
    <w:rsid w:val="00DE4D25"/>
    <w:rsid w:val="00DE5B77"/>
    <w:rsid w:val="00DE6C61"/>
    <w:rsid w:val="00DF2A81"/>
    <w:rsid w:val="00DF3AFF"/>
    <w:rsid w:val="00DF5F08"/>
    <w:rsid w:val="00DF6DF9"/>
    <w:rsid w:val="00E00402"/>
    <w:rsid w:val="00E01F41"/>
    <w:rsid w:val="00E0243E"/>
    <w:rsid w:val="00E02678"/>
    <w:rsid w:val="00E15975"/>
    <w:rsid w:val="00E24820"/>
    <w:rsid w:val="00E24A5A"/>
    <w:rsid w:val="00E264AC"/>
    <w:rsid w:val="00E341AE"/>
    <w:rsid w:val="00E34C2F"/>
    <w:rsid w:val="00E36835"/>
    <w:rsid w:val="00E36D58"/>
    <w:rsid w:val="00E37B2D"/>
    <w:rsid w:val="00E40004"/>
    <w:rsid w:val="00E42B8F"/>
    <w:rsid w:val="00E4407E"/>
    <w:rsid w:val="00E50A34"/>
    <w:rsid w:val="00E51E1D"/>
    <w:rsid w:val="00E53A0E"/>
    <w:rsid w:val="00E548BC"/>
    <w:rsid w:val="00E54917"/>
    <w:rsid w:val="00E54A11"/>
    <w:rsid w:val="00E57F8F"/>
    <w:rsid w:val="00E60F51"/>
    <w:rsid w:val="00E622A5"/>
    <w:rsid w:val="00E63CC0"/>
    <w:rsid w:val="00E65477"/>
    <w:rsid w:val="00E721F3"/>
    <w:rsid w:val="00E7312D"/>
    <w:rsid w:val="00E753BF"/>
    <w:rsid w:val="00E81D4C"/>
    <w:rsid w:val="00E82AD8"/>
    <w:rsid w:val="00E848CD"/>
    <w:rsid w:val="00E86C3C"/>
    <w:rsid w:val="00E87C93"/>
    <w:rsid w:val="00E9069C"/>
    <w:rsid w:val="00E93689"/>
    <w:rsid w:val="00E937E3"/>
    <w:rsid w:val="00E945E7"/>
    <w:rsid w:val="00E95F28"/>
    <w:rsid w:val="00E9678C"/>
    <w:rsid w:val="00E96BB4"/>
    <w:rsid w:val="00E973A6"/>
    <w:rsid w:val="00EA1733"/>
    <w:rsid w:val="00EA24E6"/>
    <w:rsid w:val="00EA4E32"/>
    <w:rsid w:val="00EA5347"/>
    <w:rsid w:val="00EA54F5"/>
    <w:rsid w:val="00EA5E1A"/>
    <w:rsid w:val="00EA7684"/>
    <w:rsid w:val="00EB48C3"/>
    <w:rsid w:val="00EB6F67"/>
    <w:rsid w:val="00EB78A4"/>
    <w:rsid w:val="00EC076B"/>
    <w:rsid w:val="00EC0F49"/>
    <w:rsid w:val="00EC20CC"/>
    <w:rsid w:val="00EC3940"/>
    <w:rsid w:val="00EC56AC"/>
    <w:rsid w:val="00ED24A9"/>
    <w:rsid w:val="00ED4662"/>
    <w:rsid w:val="00ED6ABC"/>
    <w:rsid w:val="00EE0C7F"/>
    <w:rsid w:val="00EE2E55"/>
    <w:rsid w:val="00EE3508"/>
    <w:rsid w:val="00EE47F3"/>
    <w:rsid w:val="00EE5B26"/>
    <w:rsid w:val="00EE625A"/>
    <w:rsid w:val="00EE69BC"/>
    <w:rsid w:val="00EE6A42"/>
    <w:rsid w:val="00EE6BC0"/>
    <w:rsid w:val="00EE760D"/>
    <w:rsid w:val="00EF2D4D"/>
    <w:rsid w:val="00EF5409"/>
    <w:rsid w:val="00EF62B3"/>
    <w:rsid w:val="00F01D46"/>
    <w:rsid w:val="00F02D60"/>
    <w:rsid w:val="00F03E75"/>
    <w:rsid w:val="00F07C75"/>
    <w:rsid w:val="00F07C9E"/>
    <w:rsid w:val="00F1044B"/>
    <w:rsid w:val="00F13F65"/>
    <w:rsid w:val="00F144C3"/>
    <w:rsid w:val="00F1743F"/>
    <w:rsid w:val="00F21D38"/>
    <w:rsid w:val="00F22EAE"/>
    <w:rsid w:val="00F22FE1"/>
    <w:rsid w:val="00F242E9"/>
    <w:rsid w:val="00F246AE"/>
    <w:rsid w:val="00F24738"/>
    <w:rsid w:val="00F3177E"/>
    <w:rsid w:val="00F32BBE"/>
    <w:rsid w:val="00F33294"/>
    <w:rsid w:val="00F336E5"/>
    <w:rsid w:val="00F35963"/>
    <w:rsid w:val="00F37FAB"/>
    <w:rsid w:val="00F42BFE"/>
    <w:rsid w:val="00F44B8C"/>
    <w:rsid w:val="00F4569C"/>
    <w:rsid w:val="00F45752"/>
    <w:rsid w:val="00F50565"/>
    <w:rsid w:val="00F56A0E"/>
    <w:rsid w:val="00F5747C"/>
    <w:rsid w:val="00F65431"/>
    <w:rsid w:val="00F66BFE"/>
    <w:rsid w:val="00F70F7D"/>
    <w:rsid w:val="00F714EE"/>
    <w:rsid w:val="00F71D03"/>
    <w:rsid w:val="00F72925"/>
    <w:rsid w:val="00F81E68"/>
    <w:rsid w:val="00F82BCF"/>
    <w:rsid w:val="00F84ED0"/>
    <w:rsid w:val="00F86447"/>
    <w:rsid w:val="00F92B01"/>
    <w:rsid w:val="00F94185"/>
    <w:rsid w:val="00F96BD1"/>
    <w:rsid w:val="00F97463"/>
    <w:rsid w:val="00F97A56"/>
    <w:rsid w:val="00FA286A"/>
    <w:rsid w:val="00FA41AB"/>
    <w:rsid w:val="00FA427B"/>
    <w:rsid w:val="00FA4425"/>
    <w:rsid w:val="00FA4B17"/>
    <w:rsid w:val="00FA67AC"/>
    <w:rsid w:val="00FA7477"/>
    <w:rsid w:val="00FB0BCC"/>
    <w:rsid w:val="00FB1984"/>
    <w:rsid w:val="00FB1FF3"/>
    <w:rsid w:val="00FB3C9D"/>
    <w:rsid w:val="00FB5130"/>
    <w:rsid w:val="00FB7218"/>
    <w:rsid w:val="00FC111D"/>
    <w:rsid w:val="00FC2202"/>
    <w:rsid w:val="00FC6984"/>
    <w:rsid w:val="00FC7B23"/>
    <w:rsid w:val="00FC7DD4"/>
    <w:rsid w:val="00FC7E8F"/>
    <w:rsid w:val="00FD224A"/>
    <w:rsid w:val="00FD29B7"/>
    <w:rsid w:val="00FD4DAA"/>
    <w:rsid w:val="00FD60FC"/>
    <w:rsid w:val="00FD71AA"/>
    <w:rsid w:val="00FD7AC3"/>
    <w:rsid w:val="00FD7DD1"/>
    <w:rsid w:val="00FE3F2F"/>
    <w:rsid w:val="00FE4694"/>
    <w:rsid w:val="00FE586B"/>
    <w:rsid w:val="00FF10B8"/>
    <w:rsid w:val="00FF1DFD"/>
    <w:rsid w:val="00FF23B9"/>
    <w:rsid w:val="00FF6BB0"/>
    <w:rsid w:val="00FF7CBB"/>
    <w:rsid w:val="31477861"/>
    <w:rsid w:val="6200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A8C9BB"/>
  <w15:docId w15:val="{C2B76540-3C93-4C91-BC2C-82D2423DAC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70627E"/>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70627E"/>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6854DD"/>
    <w:pPr>
      <w:ind w:left="720"/>
      <w:contextualSpacing/>
    </w:pPr>
  </w:style>
  <w:style w:type="paragraph" w:styleId="EndnoteText">
    <w:name w:val="endnote text"/>
    <w:basedOn w:val="Normal"/>
    <w:link w:val="EndnoteTextChar"/>
    <w:uiPriority w:val="99"/>
    <w:unhideWhenUsed/>
    <w:rsid w:val="001B3A03"/>
    <w:pPr>
      <w:spacing w:after="0" w:line="240" w:lineRule="auto"/>
    </w:pPr>
    <w:rPr>
      <w:sz w:val="20"/>
      <w:szCs w:val="20"/>
    </w:rPr>
  </w:style>
  <w:style w:type="character" w:styleId="EndnoteTextChar" w:customStyle="1">
    <w:name w:val="Endnote Text Char"/>
    <w:basedOn w:val="DefaultParagraphFont"/>
    <w:link w:val="EndnoteText"/>
    <w:uiPriority w:val="99"/>
    <w:rsid w:val="001B3A03"/>
    <w:rPr>
      <w:sz w:val="20"/>
      <w:szCs w:val="20"/>
    </w:rPr>
  </w:style>
  <w:style w:type="character" w:styleId="EndnoteReference">
    <w:name w:val="endnote reference"/>
    <w:basedOn w:val="DefaultParagraphFont"/>
    <w:uiPriority w:val="99"/>
    <w:semiHidden/>
    <w:unhideWhenUsed/>
    <w:rsid w:val="001B3A03"/>
    <w:rPr>
      <w:vertAlign w:val="superscript"/>
    </w:rPr>
  </w:style>
  <w:style w:type="paragraph" w:styleId="Header">
    <w:name w:val="header"/>
    <w:basedOn w:val="Normal"/>
    <w:link w:val="HeaderChar"/>
    <w:uiPriority w:val="99"/>
    <w:unhideWhenUsed/>
    <w:rsid w:val="00486D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86DC3"/>
  </w:style>
  <w:style w:type="paragraph" w:styleId="Footer">
    <w:name w:val="footer"/>
    <w:basedOn w:val="Normal"/>
    <w:link w:val="FooterChar"/>
    <w:uiPriority w:val="99"/>
    <w:unhideWhenUsed/>
    <w:rsid w:val="00486D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86DC3"/>
  </w:style>
  <w:style w:type="character" w:styleId="Hyperlink">
    <w:name w:val="Hyperlink"/>
    <w:basedOn w:val="DefaultParagraphFont"/>
    <w:uiPriority w:val="99"/>
    <w:unhideWhenUsed/>
    <w:rsid w:val="009D09D6"/>
    <w:rPr>
      <w:color w:val="0000FF" w:themeColor="hyperlink"/>
      <w:u w:val="single"/>
    </w:rPr>
  </w:style>
  <w:style w:type="paragraph" w:styleId="FootnoteText">
    <w:name w:val="footnote text"/>
    <w:basedOn w:val="Normal"/>
    <w:link w:val="FootnoteTextChar"/>
    <w:uiPriority w:val="99"/>
    <w:semiHidden/>
    <w:unhideWhenUsed/>
    <w:rsid w:val="004A0C3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A0C3C"/>
    <w:rPr>
      <w:sz w:val="20"/>
      <w:szCs w:val="20"/>
    </w:rPr>
  </w:style>
  <w:style w:type="character" w:styleId="FootnoteReference">
    <w:name w:val="footnote reference"/>
    <w:basedOn w:val="DefaultParagraphFont"/>
    <w:uiPriority w:val="99"/>
    <w:semiHidden/>
    <w:unhideWhenUsed/>
    <w:rsid w:val="004A0C3C"/>
    <w:rPr>
      <w:vertAlign w:val="superscript"/>
    </w:rPr>
  </w:style>
  <w:style w:type="character" w:styleId="CommentReference">
    <w:name w:val="annotation reference"/>
    <w:basedOn w:val="DefaultParagraphFont"/>
    <w:uiPriority w:val="99"/>
    <w:semiHidden/>
    <w:unhideWhenUsed/>
    <w:rsid w:val="004B1A69"/>
    <w:rPr>
      <w:sz w:val="16"/>
      <w:szCs w:val="16"/>
    </w:rPr>
  </w:style>
  <w:style w:type="paragraph" w:styleId="CommentText">
    <w:name w:val="annotation text"/>
    <w:basedOn w:val="Normal"/>
    <w:link w:val="CommentTextChar"/>
    <w:uiPriority w:val="99"/>
    <w:semiHidden/>
    <w:unhideWhenUsed/>
    <w:rsid w:val="004B1A69"/>
    <w:pPr>
      <w:spacing w:line="240" w:lineRule="auto"/>
    </w:pPr>
    <w:rPr>
      <w:sz w:val="20"/>
      <w:szCs w:val="20"/>
    </w:rPr>
  </w:style>
  <w:style w:type="character" w:styleId="CommentTextChar" w:customStyle="1">
    <w:name w:val="Comment Text Char"/>
    <w:basedOn w:val="DefaultParagraphFont"/>
    <w:link w:val="CommentText"/>
    <w:uiPriority w:val="99"/>
    <w:semiHidden/>
    <w:rsid w:val="004B1A69"/>
    <w:rPr>
      <w:sz w:val="20"/>
      <w:szCs w:val="20"/>
    </w:rPr>
  </w:style>
  <w:style w:type="paragraph" w:styleId="CommentSubject">
    <w:name w:val="annotation subject"/>
    <w:basedOn w:val="CommentText"/>
    <w:next w:val="CommentText"/>
    <w:link w:val="CommentSubjectChar"/>
    <w:uiPriority w:val="99"/>
    <w:semiHidden/>
    <w:unhideWhenUsed/>
    <w:rsid w:val="004B1A69"/>
    <w:rPr>
      <w:b/>
      <w:bCs/>
    </w:rPr>
  </w:style>
  <w:style w:type="character" w:styleId="CommentSubjectChar" w:customStyle="1">
    <w:name w:val="Comment Subject Char"/>
    <w:basedOn w:val="CommentTextChar"/>
    <w:link w:val="CommentSubject"/>
    <w:uiPriority w:val="99"/>
    <w:semiHidden/>
    <w:rsid w:val="004B1A69"/>
    <w:rPr>
      <w:b/>
      <w:bCs/>
      <w:sz w:val="20"/>
      <w:szCs w:val="20"/>
    </w:rPr>
  </w:style>
  <w:style w:type="paragraph" w:styleId="BalloonText">
    <w:name w:val="Balloon Text"/>
    <w:basedOn w:val="Normal"/>
    <w:link w:val="BalloonTextChar"/>
    <w:uiPriority w:val="99"/>
    <w:semiHidden/>
    <w:unhideWhenUsed/>
    <w:rsid w:val="004B1A6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B1A69"/>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microsoft.com/office/2011/relationships/people" Target="people.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99ee4ed6ae6849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c2b803-06d3-4a89-b6ea-14be2e3fa61c}"/>
      </w:docPartPr>
      <w:docPartBody>
        <w:p w14:paraId="1F8819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DC8C2-6244-4019-8D5B-3C68155274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Kendrick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Richard</dc:creator>
  <lastModifiedBy>microsoft</lastModifiedBy>
  <revision>5</revision>
  <dcterms:created xsi:type="dcterms:W3CDTF">2015-09-20T15:07:00.0000000Z</dcterms:created>
  <dcterms:modified xsi:type="dcterms:W3CDTF">2023-10-01T18:26:41.9084149Z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305326674</vt:i4>
  </property>
</Properties>
</file>